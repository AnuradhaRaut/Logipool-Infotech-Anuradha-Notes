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403" w:rsidRPr="006B0403" w:rsidRDefault="006B0403" w:rsidP="006B0403">
      <w:pPr>
        <w:shd w:val="clear" w:color="auto" w:fill="FFFFFF"/>
        <w:spacing w:before="250" w:after="144" w:line="240" w:lineRule="auto"/>
        <w:ind w:left="77"/>
        <w:jc w:val="center"/>
        <w:outlineLvl w:val="1"/>
        <w:rPr>
          <w:rFonts w:ascii="Helvetica" w:eastAsia="Times New Roman" w:hAnsi="Helvetica" w:cs="Helvetica"/>
          <w:b/>
          <w:bCs/>
          <w:color w:val="000000"/>
          <w:sz w:val="32"/>
          <w:szCs w:val="32"/>
        </w:rPr>
      </w:pPr>
      <w:r w:rsidRPr="006B0403">
        <w:rPr>
          <w:rFonts w:ascii="Helvetica" w:eastAsia="Times New Roman" w:hAnsi="Helvetica" w:cs="Helvetica"/>
          <w:b/>
          <w:bCs/>
          <w:color w:val="000000"/>
          <w:sz w:val="32"/>
          <w:szCs w:val="32"/>
        </w:rPr>
        <w:t>Queue in C</w:t>
      </w:r>
    </w:p>
    <w:p w:rsidR="006B0403" w:rsidRPr="006B0403" w:rsidRDefault="006B0403" w:rsidP="006B0403">
      <w:pPr>
        <w:shd w:val="clear" w:color="auto" w:fill="FFFFFF"/>
        <w:spacing w:after="0" w:line="432" w:lineRule="atLeast"/>
        <w:ind w:left="96" w:right="96"/>
        <w:jc w:val="both"/>
        <w:rPr>
          <w:rFonts w:ascii="Arial" w:eastAsia="Times New Roman" w:hAnsi="Arial" w:cs="Arial"/>
          <w:color w:val="000000"/>
          <w:sz w:val="32"/>
          <w:szCs w:val="32"/>
        </w:rPr>
      </w:pPr>
      <w:r w:rsidRPr="006B0403">
        <w:rPr>
          <w:rFonts w:ascii="Arial" w:eastAsia="Times New Roman" w:hAnsi="Arial" w:cs="Arial"/>
          <w:color w:val="000000"/>
          <w:sz w:val="32"/>
          <w:szCs w:val="32"/>
        </w:rPr>
        <w:t>Queue is work on the principal of </w:t>
      </w:r>
      <w:r w:rsidRPr="00B2245D">
        <w:rPr>
          <w:rFonts w:ascii="Arial" w:eastAsia="Times New Roman" w:hAnsi="Arial" w:cs="Arial"/>
          <w:b/>
          <w:bCs/>
          <w:color w:val="000000"/>
          <w:sz w:val="32"/>
          <w:szCs w:val="32"/>
        </w:rPr>
        <w:t>First-In-First-Out (FIFO)</w:t>
      </w:r>
      <w:r w:rsidRPr="006B0403">
        <w:rPr>
          <w:rFonts w:ascii="Arial" w:eastAsia="Times New Roman" w:hAnsi="Arial" w:cs="Arial"/>
          <w:color w:val="000000"/>
          <w:sz w:val="32"/>
          <w:szCs w:val="32"/>
        </w:rPr>
        <w:t xml:space="preserve">, it means first entered item remove first. </w:t>
      </w:r>
      <w:proofErr w:type="gramStart"/>
      <w:r w:rsidRPr="006B0403">
        <w:rPr>
          <w:rFonts w:ascii="Arial" w:eastAsia="Times New Roman" w:hAnsi="Arial" w:cs="Arial"/>
          <w:color w:val="000000"/>
          <w:sz w:val="32"/>
          <w:szCs w:val="32"/>
        </w:rPr>
        <w:t>Queue have</w:t>
      </w:r>
      <w:proofErr w:type="gramEnd"/>
      <w:r w:rsidRPr="006B0403">
        <w:rPr>
          <w:rFonts w:ascii="Arial" w:eastAsia="Times New Roman" w:hAnsi="Arial" w:cs="Arial"/>
          <w:color w:val="000000"/>
          <w:sz w:val="32"/>
          <w:szCs w:val="32"/>
        </w:rPr>
        <w:t xml:space="preserve"> two end front and rear, from front you can insert element and from rear you can delete element.</w:t>
      </w:r>
    </w:p>
    <w:p w:rsidR="006B0403" w:rsidRPr="006B0403" w:rsidRDefault="006B0403" w:rsidP="006B0403">
      <w:pPr>
        <w:spacing w:after="0" w:line="240" w:lineRule="auto"/>
        <w:rPr>
          <w:rFonts w:ascii="Times New Roman" w:eastAsia="Times New Roman" w:hAnsi="Times New Roman" w:cs="Times New Roman"/>
          <w:sz w:val="32"/>
          <w:szCs w:val="32"/>
        </w:rPr>
      </w:pPr>
      <w:r w:rsidRPr="00B2245D">
        <w:rPr>
          <w:rFonts w:ascii="Times New Roman" w:eastAsia="Times New Roman" w:hAnsi="Times New Roman" w:cs="Times New Roman"/>
          <w:noProof/>
          <w:sz w:val="32"/>
          <w:szCs w:val="32"/>
        </w:rPr>
        <w:drawing>
          <wp:inline distT="0" distB="0" distL="0" distR="0">
            <wp:extent cx="4279265" cy="2164080"/>
            <wp:effectExtent l="0" t="0" r="0" b="0"/>
            <wp:docPr id="1" name="Picture 1" descr="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ue"/>
                    <pic:cNvPicPr>
                      <a:picLocks noChangeAspect="1" noChangeArrowheads="1"/>
                    </pic:cNvPicPr>
                  </pic:nvPicPr>
                  <pic:blipFill>
                    <a:blip r:embed="rId5"/>
                    <a:srcRect/>
                    <a:stretch>
                      <a:fillRect/>
                    </a:stretch>
                  </pic:blipFill>
                  <pic:spPr bwMode="auto">
                    <a:xfrm>
                      <a:off x="0" y="0"/>
                      <a:ext cx="4279265" cy="2164080"/>
                    </a:xfrm>
                    <a:prstGeom prst="rect">
                      <a:avLst/>
                    </a:prstGeom>
                    <a:noFill/>
                    <a:ln w="9525">
                      <a:noFill/>
                      <a:miter lim="800000"/>
                      <a:headEnd/>
                      <a:tailEnd/>
                    </a:ln>
                  </pic:spPr>
                </pic:pic>
              </a:graphicData>
            </a:graphic>
          </wp:inline>
        </w:drawing>
      </w:r>
    </w:p>
    <w:p w:rsidR="006B0403" w:rsidRPr="006B0403" w:rsidRDefault="006B0403" w:rsidP="006B0403">
      <w:pPr>
        <w:shd w:val="clear" w:color="auto" w:fill="FFFFFF"/>
        <w:spacing w:before="250" w:after="96" w:line="240" w:lineRule="auto"/>
        <w:ind w:left="77"/>
        <w:outlineLvl w:val="2"/>
        <w:rPr>
          <w:rFonts w:ascii="Helvetica" w:eastAsia="Times New Roman" w:hAnsi="Helvetica" w:cs="Helvetica"/>
          <w:b/>
          <w:bCs/>
          <w:color w:val="AF00DF"/>
          <w:sz w:val="32"/>
          <w:szCs w:val="32"/>
        </w:rPr>
      </w:pPr>
      <w:r w:rsidRPr="006B0403">
        <w:rPr>
          <w:rFonts w:ascii="Helvetica" w:eastAsia="Times New Roman" w:hAnsi="Helvetica" w:cs="Helvetica"/>
          <w:b/>
          <w:bCs/>
          <w:color w:val="AF00DF"/>
          <w:sz w:val="32"/>
          <w:szCs w:val="32"/>
        </w:rPr>
        <w:t>Real life example of Queue</w:t>
      </w:r>
    </w:p>
    <w:p w:rsidR="006B0403" w:rsidRPr="006B0403" w:rsidRDefault="006B0403" w:rsidP="006B0403">
      <w:pPr>
        <w:shd w:val="clear" w:color="auto" w:fill="FFFFFF"/>
        <w:spacing w:before="192" w:after="240" w:line="432" w:lineRule="atLeast"/>
        <w:ind w:left="96" w:right="96"/>
        <w:jc w:val="both"/>
        <w:rPr>
          <w:rFonts w:ascii="Arial" w:eastAsia="Times New Roman" w:hAnsi="Arial" w:cs="Arial"/>
          <w:color w:val="000000"/>
          <w:sz w:val="32"/>
          <w:szCs w:val="32"/>
        </w:rPr>
      </w:pPr>
      <w:r w:rsidRPr="006B0403">
        <w:rPr>
          <w:rFonts w:ascii="Arial" w:eastAsia="Times New Roman" w:hAnsi="Arial" w:cs="Arial"/>
          <w:color w:val="000000"/>
          <w:sz w:val="32"/>
          <w:szCs w:val="32"/>
        </w:rPr>
        <w:t>A common example of queue is movie theater ticket counter, there first person who stand in front of ticket window take ticket first and remove from line and new person always stand in line from end.</w:t>
      </w:r>
    </w:p>
    <w:p w:rsidR="006B0403" w:rsidRPr="006B0403" w:rsidRDefault="006B0403" w:rsidP="006B0403">
      <w:pPr>
        <w:spacing w:after="0" w:line="240" w:lineRule="auto"/>
        <w:rPr>
          <w:rFonts w:ascii="Times New Roman" w:eastAsia="Times New Roman" w:hAnsi="Times New Roman" w:cs="Times New Roman"/>
          <w:sz w:val="32"/>
          <w:szCs w:val="32"/>
        </w:rPr>
      </w:pPr>
      <w:r w:rsidRPr="00B2245D">
        <w:rPr>
          <w:rFonts w:ascii="Times New Roman" w:eastAsia="Times New Roman" w:hAnsi="Times New Roman" w:cs="Times New Roman"/>
          <w:noProof/>
          <w:sz w:val="32"/>
          <w:szCs w:val="32"/>
        </w:rPr>
        <w:drawing>
          <wp:inline distT="0" distB="0" distL="0" distR="0">
            <wp:extent cx="4334510" cy="3181985"/>
            <wp:effectExtent l="19050" t="0" r="8890" b="0"/>
            <wp:docPr id="2" name="Picture 2" descr="real life example of queu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l life example of queue in c"/>
                    <pic:cNvPicPr>
                      <a:picLocks noChangeAspect="1" noChangeArrowheads="1"/>
                    </pic:cNvPicPr>
                  </pic:nvPicPr>
                  <pic:blipFill>
                    <a:blip r:embed="rId6"/>
                    <a:srcRect/>
                    <a:stretch>
                      <a:fillRect/>
                    </a:stretch>
                  </pic:blipFill>
                  <pic:spPr bwMode="auto">
                    <a:xfrm>
                      <a:off x="0" y="0"/>
                      <a:ext cx="4334510" cy="3181985"/>
                    </a:xfrm>
                    <a:prstGeom prst="rect">
                      <a:avLst/>
                    </a:prstGeom>
                    <a:noFill/>
                    <a:ln w="9525">
                      <a:noFill/>
                      <a:miter lim="800000"/>
                      <a:headEnd/>
                      <a:tailEnd/>
                    </a:ln>
                  </pic:spPr>
                </pic:pic>
              </a:graphicData>
            </a:graphic>
          </wp:inline>
        </w:drawing>
      </w:r>
    </w:p>
    <w:p w:rsidR="006B0403" w:rsidRPr="006B0403" w:rsidRDefault="006B0403" w:rsidP="006B0403">
      <w:pPr>
        <w:shd w:val="clear" w:color="auto" w:fill="FFFFFF"/>
        <w:spacing w:after="0" w:line="432" w:lineRule="atLeast"/>
        <w:ind w:left="96" w:right="96"/>
        <w:jc w:val="both"/>
        <w:rPr>
          <w:rFonts w:ascii="Arial" w:eastAsia="Times New Roman" w:hAnsi="Arial" w:cs="Arial"/>
          <w:color w:val="000000"/>
          <w:sz w:val="32"/>
          <w:szCs w:val="32"/>
        </w:rPr>
      </w:pPr>
      <w:r w:rsidRPr="00B2245D">
        <w:rPr>
          <w:rFonts w:ascii="Arial" w:eastAsia="Times New Roman" w:hAnsi="Arial" w:cs="Arial"/>
          <w:b/>
          <w:bCs/>
          <w:color w:val="000000"/>
          <w:sz w:val="32"/>
          <w:szCs w:val="32"/>
        </w:rPr>
        <w:t>Single-Lane One-Way Road:</w:t>
      </w:r>
      <w:r w:rsidRPr="006B0403">
        <w:rPr>
          <w:rFonts w:ascii="Arial" w:eastAsia="Times New Roman" w:hAnsi="Arial" w:cs="Arial"/>
          <w:color w:val="000000"/>
          <w:sz w:val="32"/>
          <w:szCs w:val="32"/>
        </w:rPr>
        <w:t> First car go first</w:t>
      </w:r>
    </w:p>
    <w:p w:rsidR="006B0403" w:rsidRPr="006B0403" w:rsidRDefault="006B0403" w:rsidP="006B0403">
      <w:pPr>
        <w:spacing w:after="0" w:line="240" w:lineRule="auto"/>
        <w:rPr>
          <w:rFonts w:ascii="Times New Roman" w:eastAsia="Times New Roman" w:hAnsi="Times New Roman" w:cs="Times New Roman"/>
          <w:sz w:val="32"/>
          <w:szCs w:val="32"/>
        </w:rPr>
      </w:pPr>
      <w:r w:rsidRPr="00B2245D">
        <w:rPr>
          <w:rFonts w:ascii="Times New Roman" w:eastAsia="Times New Roman" w:hAnsi="Times New Roman" w:cs="Times New Roman"/>
          <w:noProof/>
          <w:sz w:val="32"/>
          <w:szCs w:val="32"/>
        </w:rPr>
        <w:lastRenderedPageBreak/>
        <w:drawing>
          <wp:inline distT="0" distB="0" distL="0" distR="0">
            <wp:extent cx="8571230" cy="2096770"/>
            <wp:effectExtent l="19050" t="0" r="1270" b="0"/>
            <wp:docPr id="3" name="Picture 3" descr="real life example of queu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l life example of queue in c"/>
                    <pic:cNvPicPr>
                      <a:picLocks noChangeAspect="1" noChangeArrowheads="1"/>
                    </pic:cNvPicPr>
                  </pic:nvPicPr>
                  <pic:blipFill>
                    <a:blip r:embed="rId7"/>
                    <a:srcRect/>
                    <a:stretch>
                      <a:fillRect/>
                    </a:stretch>
                  </pic:blipFill>
                  <pic:spPr bwMode="auto">
                    <a:xfrm>
                      <a:off x="0" y="0"/>
                      <a:ext cx="8571230" cy="2096770"/>
                    </a:xfrm>
                    <a:prstGeom prst="rect">
                      <a:avLst/>
                    </a:prstGeom>
                    <a:noFill/>
                    <a:ln w="9525">
                      <a:noFill/>
                      <a:miter lim="800000"/>
                      <a:headEnd/>
                      <a:tailEnd/>
                    </a:ln>
                  </pic:spPr>
                </pic:pic>
              </a:graphicData>
            </a:graphic>
          </wp:inline>
        </w:drawing>
      </w:r>
    </w:p>
    <w:p w:rsidR="006B0403" w:rsidRPr="006B0403" w:rsidRDefault="006B0403" w:rsidP="006B0403">
      <w:pPr>
        <w:shd w:val="clear" w:color="auto" w:fill="FFFFFF"/>
        <w:spacing w:after="0" w:line="432" w:lineRule="atLeast"/>
        <w:ind w:left="96" w:right="96"/>
        <w:jc w:val="both"/>
        <w:rPr>
          <w:rFonts w:ascii="Arial" w:eastAsia="Times New Roman" w:hAnsi="Arial" w:cs="Arial"/>
          <w:color w:val="000000"/>
          <w:sz w:val="32"/>
          <w:szCs w:val="32"/>
        </w:rPr>
      </w:pPr>
      <w:r w:rsidRPr="00B2245D">
        <w:rPr>
          <w:rFonts w:ascii="Arial" w:eastAsia="Times New Roman" w:hAnsi="Arial" w:cs="Arial"/>
          <w:b/>
          <w:bCs/>
          <w:color w:val="000000"/>
          <w:sz w:val="32"/>
          <w:szCs w:val="32"/>
        </w:rPr>
        <w:t>Ticket Counter:</w:t>
      </w:r>
      <w:r w:rsidRPr="006B0403">
        <w:rPr>
          <w:rFonts w:ascii="Arial" w:eastAsia="Times New Roman" w:hAnsi="Arial" w:cs="Arial"/>
          <w:color w:val="000000"/>
          <w:sz w:val="32"/>
          <w:szCs w:val="32"/>
        </w:rPr>
        <w:t> First person get ticket first and go out first</w:t>
      </w:r>
    </w:p>
    <w:p w:rsidR="006B0403" w:rsidRPr="006B0403" w:rsidRDefault="006B0403" w:rsidP="006B0403">
      <w:pPr>
        <w:shd w:val="clear" w:color="auto" w:fill="FFFFFF"/>
        <w:spacing w:before="250" w:after="96" w:line="240" w:lineRule="auto"/>
        <w:ind w:left="77"/>
        <w:outlineLvl w:val="2"/>
        <w:rPr>
          <w:rFonts w:ascii="Helvetica" w:eastAsia="Times New Roman" w:hAnsi="Helvetica" w:cs="Helvetica"/>
          <w:b/>
          <w:bCs/>
          <w:color w:val="000000"/>
          <w:sz w:val="32"/>
          <w:szCs w:val="32"/>
        </w:rPr>
      </w:pPr>
      <w:r w:rsidRPr="006B0403">
        <w:rPr>
          <w:rFonts w:ascii="Helvetica" w:eastAsia="Times New Roman" w:hAnsi="Helvetica" w:cs="Helvetica"/>
          <w:b/>
          <w:bCs/>
          <w:color w:val="000000"/>
          <w:sz w:val="32"/>
          <w:szCs w:val="32"/>
        </w:rPr>
        <w:t>Some other Real Life Examples of Queue are</w:t>
      </w:r>
    </w:p>
    <w:p w:rsidR="006B0403" w:rsidRPr="006B0403" w:rsidRDefault="006B0403" w:rsidP="006B0403">
      <w:pPr>
        <w:numPr>
          <w:ilvl w:val="0"/>
          <w:numId w:val="1"/>
        </w:numPr>
        <w:shd w:val="clear" w:color="auto" w:fill="FFFFFF"/>
        <w:spacing w:before="48" w:after="0" w:line="432" w:lineRule="atLeast"/>
        <w:ind w:left="192" w:right="192"/>
        <w:rPr>
          <w:rFonts w:ascii="Georgia" w:eastAsia="Times New Roman" w:hAnsi="Georgia" w:cs="Times New Roman"/>
          <w:color w:val="000000"/>
          <w:sz w:val="32"/>
          <w:szCs w:val="32"/>
        </w:rPr>
      </w:pPr>
      <w:r w:rsidRPr="006B0403">
        <w:rPr>
          <w:rFonts w:ascii="Georgia" w:eastAsia="Times New Roman" w:hAnsi="Georgia" w:cs="Times New Roman"/>
          <w:color w:val="000000"/>
          <w:sz w:val="32"/>
          <w:szCs w:val="32"/>
        </w:rPr>
        <w:t>Queue of processes in OS.</w:t>
      </w:r>
    </w:p>
    <w:p w:rsidR="006B0403" w:rsidRPr="006B0403" w:rsidRDefault="006B0403" w:rsidP="006B0403">
      <w:pPr>
        <w:numPr>
          <w:ilvl w:val="0"/>
          <w:numId w:val="1"/>
        </w:numPr>
        <w:shd w:val="clear" w:color="auto" w:fill="FFFFFF"/>
        <w:spacing w:before="48" w:after="0" w:line="432" w:lineRule="atLeast"/>
        <w:ind w:left="192" w:right="192"/>
        <w:rPr>
          <w:rFonts w:ascii="Georgia" w:eastAsia="Times New Roman" w:hAnsi="Georgia" w:cs="Times New Roman"/>
          <w:color w:val="000000"/>
          <w:sz w:val="32"/>
          <w:szCs w:val="32"/>
        </w:rPr>
      </w:pPr>
      <w:r w:rsidRPr="006B0403">
        <w:rPr>
          <w:rFonts w:ascii="Georgia" w:eastAsia="Times New Roman" w:hAnsi="Georgia" w:cs="Times New Roman"/>
          <w:color w:val="000000"/>
          <w:sz w:val="32"/>
          <w:szCs w:val="32"/>
        </w:rPr>
        <w:t>Queue of people at any service point such as ticketing etc.</w:t>
      </w:r>
    </w:p>
    <w:p w:rsidR="006B0403" w:rsidRPr="006B0403" w:rsidRDefault="006B0403" w:rsidP="006B0403">
      <w:pPr>
        <w:numPr>
          <w:ilvl w:val="0"/>
          <w:numId w:val="1"/>
        </w:numPr>
        <w:shd w:val="clear" w:color="auto" w:fill="FFFFFF"/>
        <w:spacing w:before="48" w:after="0" w:line="432" w:lineRule="atLeast"/>
        <w:ind w:left="192" w:right="192"/>
        <w:rPr>
          <w:rFonts w:ascii="Georgia" w:eastAsia="Times New Roman" w:hAnsi="Georgia" w:cs="Times New Roman"/>
          <w:color w:val="000000"/>
          <w:sz w:val="32"/>
          <w:szCs w:val="32"/>
        </w:rPr>
      </w:pPr>
      <w:r w:rsidRPr="006B0403">
        <w:rPr>
          <w:rFonts w:ascii="Georgia" w:eastAsia="Times New Roman" w:hAnsi="Georgia" w:cs="Times New Roman"/>
          <w:color w:val="000000"/>
          <w:sz w:val="32"/>
          <w:szCs w:val="32"/>
        </w:rPr>
        <w:t>Queue of packets in data communication.</w:t>
      </w:r>
    </w:p>
    <w:p w:rsidR="006B0403" w:rsidRPr="006B0403" w:rsidRDefault="006B0403" w:rsidP="006B0403">
      <w:pPr>
        <w:numPr>
          <w:ilvl w:val="0"/>
          <w:numId w:val="1"/>
        </w:numPr>
        <w:shd w:val="clear" w:color="auto" w:fill="FFFFFF"/>
        <w:spacing w:before="48" w:after="0" w:line="432" w:lineRule="atLeast"/>
        <w:ind w:left="192" w:right="192"/>
        <w:rPr>
          <w:rFonts w:ascii="Georgia" w:eastAsia="Times New Roman" w:hAnsi="Georgia" w:cs="Times New Roman"/>
          <w:color w:val="000000"/>
          <w:sz w:val="32"/>
          <w:szCs w:val="32"/>
        </w:rPr>
      </w:pPr>
      <w:r w:rsidRPr="006B0403">
        <w:rPr>
          <w:rFonts w:ascii="Georgia" w:eastAsia="Times New Roman" w:hAnsi="Georgia" w:cs="Times New Roman"/>
          <w:color w:val="000000"/>
          <w:sz w:val="32"/>
          <w:szCs w:val="32"/>
        </w:rPr>
        <w:t>Queue of air planes waiting for landing instructions.</w:t>
      </w:r>
    </w:p>
    <w:p w:rsidR="006B0403" w:rsidRPr="006B0403" w:rsidRDefault="006B0403" w:rsidP="006B0403">
      <w:pPr>
        <w:shd w:val="clear" w:color="auto" w:fill="FFFFFF"/>
        <w:spacing w:before="250" w:after="96" w:line="240" w:lineRule="auto"/>
        <w:ind w:left="77"/>
        <w:outlineLvl w:val="2"/>
        <w:rPr>
          <w:rFonts w:ascii="Helvetica" w:eastAsia="Times New Roman" w:hAnsi="Helvetica" w:cs="Helvetica"/>
          <w:b/>
          <w:bCs/>
          <w:color w:val="000000"/>
          <w:sz w:val="32"/>
          <w:szCs w:val="32"/>
        </w:rPr>
      </w:pPr>
      <w:r w:rsidRPr="006B0403">
        <w:rPr>
          <w:rFonts w:ascii="Helvetica" w:eastAsia="Times New Roman" w:hAnsi="Helvetica" w:cs="Helvetica"/>
          <w:b/>
          <w:bCs/>
          <w:color w:val="000000"/>
          <w:sz w:val="32"/>
          <w:szCs w:val="32"/>
        </w:rPr>
        <w:t>Application of Queue Data Structure in C</w:t>
      </w:r>
    </w:p>
    <w:p w:rsidR="006B0403" w:rsidRPr="006B0403" w:rsidRDefault="006B0403" w:rsidP="006B0403">
      <w:pPr>
        <w:shd w:val="clear" w:color="auto" w:fill="FFFFFF"/>
        <w:spacing w:before="192" w:after="240" w:line="432" w:lineRule="atLeast"/>
        <w:ind w:left="96" w:right="96"/>
        <w:jc w:val="both"/>
        <w:rPr>
          <w:rFonts w:ascii="Arial" w:eastAsia="Times New Roman" w:hAnsi="Arial" w:cs="Arial"/>
          <w:color w:val="000000"/>
          <w:sz w:val="32"/>
          <w:szCs w:val="32"/>
        </w:rPr>
      </w:pPr>
      <w:r w:rsidRPr="006B0403">
        <w:rPr>
          <w:rFonts w:ascii="Arial" w:eastAsia="Times New Roman" w:hAnsi="Arial" w:cs="Arial"/>
          <w:color w:val="000000"/>
          <w:sz w:val="32"/>
          <w:szCs w:val="32"/>
        </w:rPr>
        <w:t xml:space="preserve">Queues are used for any situation where you want to efficiently maintain a First-in-first out order on some entities. Transport and operations research where various entities are stored and held to be processed later </w:t>
      </w:r>
      <w:proofErr w:type="spellStart"/>
      <w:r w:rsidRPr="006B0403">
        <w:rPr>
          <w:rFonts w:ascii="Arial" w:eastAsia="Times New Roman" w:hAnsi="Arial" w:cs="Arial"/>
          <w:color w:val="000000"/>
          <w:sz w:val="32"/>
          <w:szCs w:val="32"/>
        </w:rPr>
        <w:t>i.e</w:t>
      </w:r>
      <w:proofErr w:type="spellEnd"/>
      <w:r w:rsidRPr="006B0403">
        <w:rPr>
          <w:rFonts w:ascii="Arial" w:eastAsia="Times New Roman" w:hAnsi="Arial" w:cs="Arial"/>
          <w:color w:val="000000"/>
          <w:sz w:val="32"/>
          <w:szCs w:val="32"/>
        </w:rPr>
        <w:t xml:space="preserve"> the queue performs the function of a buffer.</w:t>
      </w:r>
    </w:p>
    <w:p w:rsidR="006B0403" w:rsidRPr="006B0403" w:rsidRDefault="006B0403" w:rsidP="006B0403">
      <w:pPr>
        <w:shd w:val="clear" w:color="auto" w:fill="FFFFFF"/>
        <w:spacing w:before="192" w:after="240" w:line="432" w:lineRule="atLeast"/>
        <w:ind w:left="96" w:right="96"/>
        <w:jc w:val="both"/>
        <w:rPr>
          <w:rFonts w:ascii="Arial" w:eastAsia="Times New Roman" w:hAnsi="Arial" w:cs="Arial"/>
          <w:color w:val="000000"/>
          <w:sz w:val="32"/>
          <w:szCs w:val="32"/>
        </w:rPr>
      </w:pPr>
      <w:r w:rsidRPr="006B0403">
        <w:rPr>
          <w:rFonts w:ascii="Arial" w:eastAsia="Times New Roman" w:hAnsi="Arial" w:cs="Arial"/>
          <w:color w:val="000000"/>
          <w:sz w:val="32"/>
          <w:szCs w:val="32"/>
        </w:rPr>
        <w:t>In a multitasking operating system, the CPU cannot run all jobs at once, so jobs must be batched up and then scheduled according to some policy. Again, a queue might be a suitable option in this case.</w:t>
      </w:r>
    </w:p>
    <w:p w:rsidR="006B0403" w:rsidRPr="006B0403" w:rsidRDefault="006B0403" w:rsidP="006B0403">
      <w:pPr>
        <w:shd w:val="clear" w:color="auto" w:fill="FFFFFF"/>
        <w:spacing w:before="250" w:after="96" w:line="240" w:lineRule="auto"/>
        <w:ind w:left="77"/>
        <w:outlineLvl w:val="2"/>
        <w:rPr>
          <w:rFonts w:ascii="Helvetica" w:eastAsia="Times New Roman" w:hAnsi="Helvetica" w:cs="Helvetica"/>
          <w:b/>
          <w:bCs/>
          <w:color w:val="000000"/>
          <w:sz w:val="32"/>
          <w:szCs w:val="32"/>
        </w:rPr>
      </w:pPr>
      <w:r w:rsidRPr="006B0403">
        <w:rPr>
          <w:rFonts w:ascii="Helvetica" w:eastAsia="Times New Roman" w:hAnsi="Helvetica" w:cs="Helvetica"/>
          <w:b/>
          <w:bCs/>
          <w:color w:val="000000"/>
          <w:sz w:val="32"/>
          <w:szCs w:val="32"/>
        </w:rPr>
        <w:t>Operation on a queue</w:t>
      </w:r>
    </w:p>
    <w:p w:rsidR="006B0403" w:rsidRPr="006B0403" w:rsidRDefault="006B0403" w:rsidP="006B0403">
      <w:pPr>
        <w:shd w:val="clear" w:color="auto" w:fill="FFFFFF"/>
        <w:spacing w:before="192" w:after="240" w:line="432" w:lineRule="atLeast"/>
        <w:ind w:left="96" w:right="96"/>
        <w:jc w:val="both"/>
        <w:rPr>
          <w:rFonts w:ascii="Arial" w:eastAsia="Times New Roman" w:hAnsi="Arial" w:cs="Arial"/>
          <w:color w:val="000000"/>
          <w:sz w:val="32"/>
          <w:szCs w:val="32"/>
        </w:rPr>
      </w:pPr>
      <w:r w:rsidRPr="006B0403">
        <w:rPr>
          <w:rFonts w:ascii="Arial" w:eastAsia="Times New Roman" w:hAnsi="Arial" w:cs="Arial"/>
          <w:color w:val="000000"/>
          <w:sz w:val="32"/>
          <w:szCs w:val="32"/>
        </w:rPr>
        <w:t xml:space="preserve">The basic </w:t>
      </w:r>
      <w:proofErr w:type="gramStart"/>
      <w:r w:rsidRPr="006B0403">
        <w:rPr>
          <w:rFonts w:ascii="Arial" w:eastAsia="Times New Roman" w:hAnsi="Arial" w:cs="Arial"/>
          <w:color w:val="000000"/>
          <w:sz w:val="32"/>
          <w:szCs w:val="32"/>
        </w:rPr>
        <w:t>operation</w:t>
      </w:r>
      <w:proofErr w:type="gramEnd"/>
      <w:r w:rsidRPr="006B0403">
        <w:rPr>
          <w:rFonts w:ascii="Arial" w:eastAsia="Times New Roman" w:hAnsi="Arial" w:cs="Arial"/>
          <w:color w:val="000000"/>
          <w:sz w:val="32"/>
          <w:szCs w:val="32"/>
        </w:rPr>
        <w:t xml:space="preserve"> that can be perform on queue are;</w:t>
      </w:r>
    </w:p>
    <w:p w:rsidR="006B0403" w:rsidRPr="006B0403" w:rsidRDefault="006B0403" w:rsidP="006B0403">
      <w:pPr>
        <w:numPr>
          <w:ilvl w:val="0"/>
          <w:numId w:val="2"/>
        </w:numPr>
        <w:shd w:val="clear" w:color="auto" w:fill="FFFFFF"/>
        <w:spacing w:before="48" w:after="0" w:line="432" w:lineRule="atLeast"/>
        <w:ind w:left="192" w:right="192"/>
        <w:rPr>
          <w:rFonts w:ascii="Georgia" w:eastAsia="Times New Roman" w:hAnsi="Georgia" w:cs="Times New Roman"/>
          <w:color w:val="000000"/>
          <w:sz w:val="32"/>
          <w:szCs w:val="32"/>
        </w:rPr>
      </w:pPr>
      <w:r w:rsidRPr="006B0403">
        <w:rPr>
          <w:rFonts w:ascii="Georgia" w:eastAsia="Times New Roman" w:hAnsi="Georgia" w:cs="Times New Roman"/>
          <w:color w:val="000000"/>
          <w:sz w:val="32"/>
          <w:szCs w:val="32"/>
        </w:rPr>
        <w:t>Insert an element in a queue.</w:t>
      </w:r>
    </w:p>
    <w:p w:rsidR="006B0403" w:rsidRPr="006B0403" w:rsidRDefault="006B0403" w:rsidP="006B0403">
      <w:pPr>
        <w:numPr>
          <w:ilvl w:val="0"/>
          <w:numId w:val="2"/>
        </w:numPr>
        <w:shd w:val="clear" w:color="auto" w:fill="FFFFFF"/>
        <w:spacing w:before="48" w:after="0" w:line="432" w:lineRule="atLeast"/>
        <w:ind w:left="192" w:right="192"/>
        <w:rPr>
          <w:rFonts w:ascii="Georgia" w:eastAsia="Times New Roman" w:hAnsi="Georgia" w:cs="Times New Roman"/>
          <w:color w:val="000000"/>
          <w:sz w:val="32"/>
          <w:szCs w:val="32"/>
        </w:rPr>
      </w:pPr>
      <w:r w:rsidRPr="006B0403">
        <w:rPr>
          <w:rFonts w:ascii="Georgia" w:eastAsia="Times New Roman" w:hAnsi="Georgia" w:cs="Times New Roman"/>
          <w:color w:val="000000"/>
          <w:sz w:val="32"/>
          <w:szCs w:val="32"/>
        </w:rPr>
        <w:t>Delete an element from the queue.</w:t>
      </w:r>
    </w:p>
    <w:p w:rsidR="006B0403" w:rsidRPr="006B0403" w:rsidRDefault="006B0403" w:rsidP="006B0403">
      <w:pPr>
        <w:shd w:val="clear" w:color="auto" w:fill="FFFFFF"/>
        <w:spacing w:before="250" w:after="96" w:line="240" w:lineRule="auto"/>
        <w:ind w:left="77"/>
        <w:outlineLvl w:val="2"/>
        <w:rPr>
          <w:rFonts w:ascii="Helvetica" w:eastAsia="Times New Roman" w:hAnsi="Helvetica" w:cs="Helvetica"/>
          <w:b/>
          <w:bCs/>
          <w:color w:val="000000"/>
          <w:sz w:val="32"/>
          <w:szCs w:val="32"/>
        </w:rPr>
      </w:pPr>
      <w:r w:rsidRPr="006B0403">
        <w:rPr>
          <w:rFonts w:ascii="Helvetica" w:eastAsia="Times New Roman" w:hAnsi="Helvetica" w:cs="Helvetica"/>
          <w:b/>
          <w:bCs/>
          <w:color w:val="000000"/>
          <w:sz w:val="32"/>
          <w:szCs w:val="32"/>
        </w:rPr>
        <w:t>Insert an element in a queue.</w:t>
      </w:r>
    </w:p>
    <w:p w:rsidR="006B0403" w:rsidRPr="006B0403" w:rsidRDefault="006B0403" w:rsidP="006B0403">
      <w:pPr>
        <w:spacing w:after="0" w:line="240" w:lineRule="auto"/>
        <w:rPr>
          <w:rFonts w:ascii="Times New Roman" w:eastAsia="Times New Roman" w:hAnsi="Times New Roman" w:cs="Times New Roman"/>
          <w:sz w:val="32"/>
          <w:szCs w:val="32"/>
        </w:rPr>
      </w:pPr>
      <w:r w:rsidRPr="00B2245D">
        <w:rPr>
          <w:rFonts w:ascii="Times New Roman" w:eastAsia="Times New Roman" w:hAnsi="Times New Roman" w:cs="Times New Roman"/>
          <w:noProof/>
          <w:sz w:val="32"/>
          <w:szCs w:val="32"/>
        </w:rPr>
        <w:lastRenderedPageBreak/>
        <w:drawing>
          <wp:inline distT="0" distB="0" distL="0" distR="0">
            <wp:extent cx="4450080" cy="2475230"/>
            <wp:effectExtent l="19050" t="0" r="7620" b="0"/>
            <wp:docPr id="4" name="Picture 4" descr="insert date in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ert date in queue"/>
                    <pic:cNvPicPr>
                      <a:picLocks noChangeAspect="1" noChangeArrowheads="1"/>
                    </pic:cNvPicPr>
                  </pic:nvPicPr>
                  <pic:blipFill>
                    <a:blip r:embed="rId8"/>
                    <a:srcRect/>
                    <a:stretch>
                      <a:fillRect/>
                    </a:stretch>
                  </pic:blipFill>
                  <pic:spPr bwMode="auto">
                    <a:xfrm>
                      <a:off x="0" y="0"/>
                      <a:ext cx="4450080" cy="2475230"/>
                    </a:xfrm>
                    <a:prstGeom prst="rect">
                      <a:avLst/>
                    </a:prstGeom>
                    <a:noFill/>
                    <a:ln w="9525">
                      <a:noFill/>
                      <a:miter lim="800000"/>
                      <a:headEnd/>
                      <a:tailEnd/>
                    </a:ln>
                  </pic:spPr>
                </pic:pic>
              </a:graphicData>
            </a:graphic>
          </wp:inline>
        </w:drawing>
      </w:r>
    </w:p>
    <w:p w:rsidR="006B0403" w:rsidRPr="006B0403" w:rsidRDefault="006B0403" w:rsidP="006B0403">
      <w:pPr>
        <w:shd w:val="clear" w:color="auto" w:fill="FFFFFF"/>
        <w:spacing w:after="0" w:line="432" w:lineRule="atLeast"/>
        <w:ind w:left="96" w:right="96"/>
        <w:jc w:val="both"/>
        <w:rPr>
          <w:rFonts w:ascii="Arial" w:eastAsia="Times New Roman" w:hAnsi="Arial" w:cs="Arial"/>
          <w:color w:val="000000"/>
          <w:sz w:val="32"/>
          <w:szCs w:val="32"/>
        </w:rPr>
      </w:pPr>
      <w:r w:rsidRPr="006B0403">
        <w:rPr>
          <w:rFonts w:ascii="Arial" w:eastAsia="Times New Roman" w:hAnsi="Arial" w:cs="Arial"/>
          <w:color w:val="000000"/>
          <w:sz w:val="32"/>
          <w:szCs w:val="32"/>
        </w:rPr>
        <w:t>In queue insert any element form </w:t>
      </w:r>
      <w:r w:rsidRPr="00B2245D">
        <w:rPr>
          <w:rFonts w:ascii="Arial" w:eastAsia="Times New Roman" w:hAnsi="Arial" w:cs="Arial"/>
          <w:b/>
          <w:bCs/>
          <w:color w:val="000000"/>
          <w:sz w:val="32"/>
          <w:szCs w:val="32"/>
        </w:rPr>
        <w:t>Rear</w:t>
      </w:r>
      <w:r w:rsidRPr="006B0403">
        <w:rPr>
          <w:rFonts w:ascii="Arial" w:eastAsia="Times New Roman" w:hAnsi="Arial" w:cs="Arial"/>
          <w:color w:val="000000"/>
          <w:sz w:val="32"/>
          <w:szCs w:val="32"/>
        </w:rPr>
        <w:t>. If you insert new element in queue value of Rear will be increased by 1.</w:t>
      </w:r>
    </w:p>
    <w:p w:rsidR="006B0403" w:rsidRPr="006B0403" w:rsidRDefault="006B0403" w:rsidP="006B0403">
      <w:pPr>
        <w:shd w:val="clear" w:color="auto" w:fill="F5F5F5"/>
        <w:spacing w:after="0" w:line="240" w:lineRule="auto"/>
        <w:ind w:left="125" w:right="116"/>
        <w:outlineLvl w:val="1"/>
        <w:rPr>
          <w:rFonts w:ascii="Helvetica" w:eastAsia="Times New Roman" w:hAnsi="Helvetica" w:cs="Helvetica"/>
          <w:b/>
          <w:bCs/>
          <w:color w:val="00535E"/>
          <w:sz w:val="32"/>
          <w:szCs w:val="32"/>
        </w:rPr>
      </w:pPr>
      <w:r w:rsidRPr="006B0403">
        <w:rPr>
          <w:rFonts w:ascii="Helvetica" w:eastAsia="Times New Roman" w:hAnsi="Helvetica" w:cs="Helvetica"/>
          <w:b/>
          <w:bCs/>
          <w:color w:val="00535E"/>
          <w:sz w:val="32"/>
          <w:szCs w:val="32"/>
        </w:rPr>
        <w:t>Insert element in queue</w:t>
      </w:r>
    </w:p>
    <w:p w:rsidR="006B0403" w:rsidRPr="00B2245D"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4" w:right="154"/>
        <w:rPr>
          <w:rFonts w:ascii="Arial" w:eastAsia="Times New Roman" w:hAnsi="Arial" w:cs="Arial"/>
          <w:color w:val="000000"/>
          <w:sz w:val="32"/>
          <w:szCs w:val="32"/>
        </w:rPr>
      </w:pPr>
      <w:r w:rsidRPr="00B2245D">
        <w:rPr>
          <w:rFonts w:ascii="Arial" w:eastAsia="Times New Roman" w:hAnsi="Arial" w:cs="Arial"/>
          <w:color w:val="000000"/>
          <w:sz w:val="32"/>
          <w:szCs w:val="32"/>
        </w:rPr>
        <w:tab/>
      </w:r>
    </w:p>
    <w:p w:rsidR="006B0403" w:rsidRPr="00B2245D"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4" w:right="154"/>
        <w:rPr>
          <w:rFonts w:ascii="Arial" w:eastAsia="Times New Roman" w:hAnsi="Arial" w:cs="Arial"/>
          <w:color w:val="000000"/>
          <w:sz w:val="32"/>
          <w:szCs w:val="32"/>
        </w:rPr>
      </w:pPr>
      <w:proofErr w:type="gramStart"/>
      <w:r w:rsidRPr="00B2245D">
        <w:rPr>
          <w:rFonts w:ascii="Arial" w:eastAsia="Times New Roman" w:hAnsi="Arial" w:cs="Arial"/>
          <w:b/>
          <w:bCs/>
          <w:color w:val="0033CC"/>
          <w:sz w:val="32"/>
          <w:szCs w:val="32"/>
        </w:rPr>
        <w:t>void</w:t>
      </w:r>
      <w:proofErr w:type="gramEnd"/>
      <w:r w:rsidRPr="00B2245D">
        <w:rPr>
          <w:rFonts w:ascii="Arial" w:eastAsia="Times New Roman" w:hAnsi="Arial" w:cs="Arial"/>
          <w:color w:val="000000"/>
          <w:sz w:val="32"/>
          <w:szCs w:val="32"/>
        </w:rPr>
        <w:t xml:space="preserve"> insert()</w:t>
      </w:r>
    </w:p>
    <w:p w:rsidR="006B0403" w:rsidRPr="00B2245D"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4" w:right="154"/>
        <w:rPr>
          <w:rFonts w:ascii="Arial" w:eastAsia="Times New Roman" w:hAnsi="Arial" w:cs="Arial"/>
          <w:color w:val="000000"/>
          <w:sz w:val="32"/>
          <w:szCs w:val="32"/>
        </w:rPr>
      </w:pPr>
      <w:r w:rsidRPr="00B2245D">
        <w:rPr>
          <w:rFonts w:ascii="Arial" w:eastAsia="Times New Roman" w:hAnsi="Arial" w:cs="Arial"/>
          <w:color w:val="000000"/>
          <w:sz w:val="32"/>
          <w:szCs w:val="32"/>
        </w:rPr>
        <w:t>{</w:t>
      </w:r>
    </w:p>
    <w:p w:rsidR="006B0403" w:rsidRPr="00B2245D"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4" w:right="154"/>
        <w:rPr>
          <w:rFonts w:ascii="Arial" w:eastAsia="Times New Roman" w:hAnsi="Arial" w:cs="Arial"/>
          <w:color w:val="000000"/>
          <w:sz w:val="32"/>
          <w:szCs w:val="32"/>
        </w:rPr>
      </w:pPr>
      <w:proofErr w:type="spellStart"/>
      <w:proofErr w:type="gramStart"/>
      <w:r w:rsidRPr="00B2245D">
        <w:rPr>
          <w:rFonts w:ascii="Arial" w:eastAsia="Times New Roman" w:hAnsi="Arial" w:cs="Arial"/>
          <w:b/>
          <w:bCs/>
          <w:color w:val="0033CC"/>
          <w:sz w:val="32"/>
          <w:szCs w:val="32"/>
        </w:rPr>
        <w:t>int</w:t>
      </w:r>
      <w:proofErr w:type="spellEnd"/>
      <w:proofErr w:type="gramEnd"/>
      <w:r w:rsidRPr="00B2245D">
        <w:rPr>
          <w:rFonts w:ascii="Arial" w:eastAsia="Times New Roman" w:hAnsi="Arial" w:cs="Arial"/>
          <w:color w:val="000000"/>
          <w:sz w:val="32"/>
          <w:szCs w:val="32"/>
        </w:rPr>
        <w:t xml:space="preserve"> item;</w:t>
      </w:r>
    </w:p>
    <w:p w:rsidR="006B0403" w:rsidRPr="00B2245D"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4" w:right="154"/>
        <w:rPr>
          <w:rFonts w:ascii="Arial" w:eastAsia="Times New Roman" w:hAnsi="Arial" w:cs="Arial"/>
          <w:color w:val="000000"/>
          <w:sz w:val="32"/>
          <w:szCs w:val="32"/>
        </w:rPr>
      </w:pPr>
      <w:proofErr w:type="spellStart"/>
      <w:proofErr w:type="gramStart"/>
      <w:r w:rsidRPr="00B2245D">
        <w:rPr>
          <w:rFonts w:ascii="Arial" w:eastAsia="Times New Roman" w:hAnsi="Arial" w:cs="Arial"/>
          <w:color w:val="000000"/>
          <w:sz w:val="32"/>
          <w:szCs w:val="32"/>
        </w:rPr>
        <w:t>printf</w:t>
      </w:r>
      <w:proofErr w:type="spellEnd"/>
      <w:r w:rsidRPr="00B2245D">
        <w:rPr>
          <w:rFonts w:ascii="Arial" w:eastAsia="Times New Roman" w:hAnsi="Arial" w:cs="Arial"/>
          <w:color w:val="000000"/>
          <w:sz w:val="32"/>
          <w:szCs w:val="32"/>
        </w:rPr>
        <w:t>(</w:t>
      </w:r>
      <w:proofErr w:type="gramEnd"/>
      <w:r w:rsidRPr="00B2245D">
        <w:rPr>
          <w:rFonts w:ascii="Arial" w:eastAsia="Times New Roman" w:hAnsi="Arial" w:cs="Arial"/>
          <w:color w:val="EE14BA"/>
          <w:sz w:val="32"/>
          <w:szCs w:val="32"/>
        </w:rPr>
        <w:t>"Element : "</w:t>
      </w:r>
      <w:r w:rsidRPr="00B2245D">
        <w:rPr>
          <w:rFonts w:ascii="Arial" w:eastAsia="Times New Roman" w:hAnsi="Arial" w:cs="Arial"/>
          <w:color w:val="000000"/>
          <w:sz w:val="32"/>
          <w:szCs w:val="32"/>
        </w:rPr>
        <w:t>);</w:t>
      </w:r>
    </w:p>
    <w:p w:rsidR="006B0403" w:rsidRPr="00B2245D"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4" w:right="154"/>
        <w:rPr>
          <w:rFonts w:ascii="Arial" w:eastAsia="Times New Roman" w:hAnsi="Arial" w:cs="Arial"/>
          <w:color w:val="000000"/>
          <w:sz w:val="32"/>
          <w:szCs w:val="32"/>
        </w:rPr>
      </w:pPr>
      <w:proofErr w:type="spellStart"/>
      <w:proofErr w:type="gramStart"/>
      <w:r w:rsidRPr="00B2245D">
        <w:rPr>
          <w:rFonts w:ascii="Arial" w:eastAsia="Times New Roman" w:hAnsi="Arial" w:cs="Arial"/>
          <w:color w:val="000000"/>
          <w:sz w:val="32"/>
          <w:szCs w:val="32"/>
        </w:rPr>
        <w:t>scanf</w:t>
      </w:r>
      <w:proofErr w:type="spellEnd"/>
      <w:r w:rsidRPr="00B2245D">
        <w:rPr>
          <w:rFonts w:ascii="Arial" w:eastAsia="Times New Roman" w:hAnsi="Arial" w:cs="Arial"/>
          <w:color w:val="000000"/>
          <w:sz w:val="32"/>
          <w:szCs w:val="32"/>
        </w:rPr>
        <w:t>(</w:t>
      </w:r>
      <w:proofErr w:type="gramEnd"/>
      <w:r w:rsidRPr="00B2245D">
        <w:rPr>
          <w:rFonts w:ascii="Arial" w:eastAsia="Times New Roman" w:hAnsi="Arial" w:cs="Arial"/>
          <w:color w:val="EE14BA"/>
          <w:sz w:val="32"/>
          <w:szCs w:val="32"/>
        </w:rPr>
        <w:t>"%</w:t>
      </w:r>
      <w:proofErr w:type="spellStart"/>
      <w:r w:rsidRPr="00B2245D">
        <w:rPr>
          <w:rFonts w:ascii="Arial" w:eastAsia="Times New Roman" w:hAnsi="Arial" w:cs="Arial"/>
          <w:color w:val="EE14BA"/>
          <w:sz w:val="32"/>
          <w:szCs w:val="32"/>
        </w:rPr>
        <w:t>d"</w:t>
      </w:r>
      <w:r w:rsidRPr="00B2245D">
        <w:rPr>
          <w:rFonts w:ascii="Arial" w:eastAsia="Times New Roman" w:hAnsi="Arial" w:cs="Arial"/>
          <w:color w:val="000000"/>
          <w:sz w:val="32"/>
          <w:szCs w:val="32"/>
        </w:rPr>
        <w:t>,&amp;item</w:t>
      </w:r>
      <w:proofErr w:type="spellEnd"/>
      <w:r w:rsidRPr="00B2245D">
        <w:rPr>
          <w:rFonts w:ascii="Arial" w:eastAsia="Times New Roman" w:hAnsi="Arial" w:cs="Arial"/>
          <w:color w:val="000000"/>
          <w:sz w:val="32"/>
          <w:szCs w:val="32"/>
        </w:rPr>
        <w:t>);</w:t>
      </w:r>
    </w:p>
    <w:p w:rsidR="006B0403" w:rsidRPr="00B2245D"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4" w:right="154"/>
        <w:rPr>
          <w:rFonts w:ascii="Arial" w:eastAsia="Times New Roman" w:hAnsi="Arial" w:cs="Arial"/>
          <w:color w:val="000000"/>
          <w:sz w:val="32"/>
          <w:szCs w:val="32"/>
        </w:rPr>
      </w:pPr>
      <w:proofErr w:type="gramStart"/>
      <w:r w:rsidRPr="00B2245D">
        <w:rPr>
          <w:rFonts w:ascii="Arial" w:eastAsia="Times New Roman" w:hAnsi="Arial" w:cs="Arial"/>
          <w:b/>
          <w:bCs/>
          <w:color w:val="0033CC"/>
          <w:sz w:val="32"/>
          <w:szCs w:val="32"/>
        </w:rPr>
        <w:t>if</w:t>
      </w:r>
      <w:r w:rsidRPr="00B2245D">
        <w:rPr>
          <w:rFonts w:ascii="Arial" w:eastAsia="Times New Roman" w:hAnsi="Arial" w:cs="Arial"/>
          <w:color w:val="000000"/>
          <w:sz w:val="32"/>
          <w:szCs w:val="32"/>
        </w:rPr>
        <w:t>(</w:t>
      </w:r>
      <w:proofErr w:type="gramEnd"/>
      <w:r w:rsidRPr="00B2245D">
        <w:rPr>
          <w:rFonts w:ascii="Arial" w:eastAsia="Times New Roman" w:hAnsi="Arial" w:cs="Arial"/>
          <w:color w:val="000000"/>
          <w:sz w:val="32"/>
          <w:szCs w:val="32"/>
        </w:rPr>
        <w:t>front==(rear+</w:t>
      </w:r>
      <w:r w:rsidRPr="00B2245D">
        <w:rPr>
          <w:rFonts w:ascii="Arial" w:eastAsia="Times New Roman" w:hAnsi="Arial" w:cs="Arial"/>
          <w:color w:val="CD5C5C"/>
          <w:sz w:val="32"/>
          <w:szCs w:val="32"/>
        </w:rPr>
        <w:t>1</w:t>
      </w:r>
      <w:r w:rsidRPr="00B2245D">
        <w:rPr>
          <w:rFonts w:ascii="Arial" w:eastAsia="Times New Roman" w:hAnsi="Arial" w:cs="Arial"/>
          <w:color w:val="000000"/>
          <w:sz w:val="32"/>
          <w:szCs w:val="32"/>
        </w:rPr>
        <w:t>)%</w:t>
      </w:r>
      <w:r w:rsidRPr="00B2245D">
        <w:rPr>
          <w:rFonts w:ascii="Arial" w:eastAsia="Times New Roman" w:hAnsi="Arial" w:cs="Arial"/>
          <w:color w:val="CD5C5C"/>
          <w:sz w:val="32"/>
          <w:szCs w:val="32"/>
        </w:rPr>
        <w:t>3</w:t>
      </w:r>
      <w:r w:rsidRPr="00B2245D">
        <w:rPr>
          <w:rFonts w:ascii="Arial" w:eastAsia="Times New Roman" w:hAnsi="Arial" w:cs="Arial"/>
          <w:color w:val="000000"/>
          <w:sz w:val="32"/>
          <w:szCs w:val="32"/>
        </w:rPr>
        <w:t>)</w:t>
      </w:r>
    </w:p>
    <w:p w:rsidR="006B0403" w:rsidRPr="00B2245D"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4" w:right="154"/>
        <w:rPr>
          <w:rFonts w:ascii="Arial" w:eastAsia="Times New Roman" w:hAnsi="Arial" w:cs="Arial"/>
          <w:color w:val="000000"/>
          <w:sz w:val="32"/>
          <w:szCs w:val="32"/>
        </w:rPr>
      </w:pPr>
      <w:r w:rsidRPr="00B2245D">
        <w:rPr>
          <w:rFonts w:ascii="Arial" w:eastAsia="Times New Roman" w:hAnsi="Arial" w:cs="Arial"/>
          <w:color w:val="000000"/>
          <w:sz w:val="32"/>
          <w:szCs w:val="32"/>
        </w:rPr>
        <w:t>{</w:t>
      </w:r>
    </w:p>
    <w:p w:rsidR="006B0403" w:rsidRPr="00B2245D"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4" w:right="154"/>
        <w:rPr>
          <w:rFonts w:ascii="Arial" w:eastAsia="Times New Roman" w:hAnsi="Arial" w:cs="Arial"/>
          <w:color w:val="000000"/>
          <w:sz w:val="32"/>
          <w:szCs w:val="32"/>
        </w:rPr>
      </w:pPr>
      <w:proofErr w:type="spellStart"/>
      <w:proofErr w:type="gramStart"/>
      <w:r w:rsidRPr="00B2245D">
        <w:rPr>
          <w:rFonts w:ascii="Arial" w:eastAsia="Times New Roman" w:hAnsi="Arial" w:cs="Arial"/>
          <w:color w:val="000000"/>
          <w:sz w:val="32"/>
          <w:szCs w:val="32"/>
        </w:rPr>
        <w:t>printf</w:t>
      </w:r>
      <w:proofErr w:type="spellEnd"/>
      <w:r w:rsidRPr="00B2245D">
        <w:rPr>
          <w:rFonts w:ascii="Arial" w:eastAsia="Times New Roman" w:hAnsi="Arial" w:cs="Arial"/>
          <w:color w:val="000000"/>
          <w:sz w:val="32"/>
          <w:szCs w:val="32"/>
        </w:rPr>
        <w:t>(</w:t>
      </w:r>
      <w:proofErr w:type="gramEnd"/>
      <w:r w:rsidRPr="00B2245D">
        <w:rPr>
          <w:rFonts w:ascii="Arial" w:eastAsia="Times New Roman" w:hAnsi="Arial" w:cs="Arial"/>
          <w:color w:val="EE14BA"/>
          <w:sz w:val="32"/>
          <w:szCs w:val="32"/>
        </w:rPr>
        <w:t>"Queue is Full"</w:t>
      </w:r>
      <w:r w:rsidRPr="00B2245D">
        <w:rPr>
          <w:rFonts w:ascii="Arial" w:eastAsia="Times New Roman" w:hAnsi="Arial" w:cs="Arial"/>
          <w:color w:val="000000"/>
          <w:sz w:val="32"/>
          <w:szCs w:val="32"/>
        </w:rPr>
        <w:t>);</w:t>
      </w:r>
    </w:p>
    <w:p w:rsidR="006B0403" w:rsidRPr="00B2245D"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4" w:right="154"/>
        <w:rPr>
          <w:rFonts w:ascii="Arial" w:eastAsia="Times New Roman" w:hAnsi="Arial" w:cs="Arial"/>
          <w:color w:val="000000"/>
          <w:sz w:val="32"/>
          <w:szCs w:val="32"/>
        </w:rPr>
      </w:pPr>
      <w:proofErr w:type="gramStart"/>
      <w:r w:rsidRPr="00B2245D">
        <w:rPr>
          <w:rFonts w:ascii="Arial" w:eastAsia="Times New Roman" w:hAnsi="Arial" w:cs="Arial"/>
          <w:b/>
          <w:bCs/>
          <w:color w:val="0033CC"/>
          <w:sz w:val="32"/>
          <w:szCs w:val="32"/>
        </w:rPr>
        <w:t>return</w:t>
      </w:r>
      <w:proofErr w:type="gramEnd"/>
      <w:r w:rsidRPr="00B2245D">
        <w:rPr>
          <w:rFonts w:ascii="Arial" w:eastAsia="Times New Roman" w:hAnsi="Arial" w:cs="Arial"/>
          <w:color w:val="000000"/>
          <w:sz w:val="32"/>
          <w:szCs w:val="32"/>
        </w:rPr>
        <w:t>;</w:t>
      </w:r>
    </w:p>
    <w:p w:rsidR="006B0403" w:rsidRPr="00B2245D"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4" w:right="154"/>
        <w:rPr>
          <w:rFonts w:ascii="Arial" w:eastAsia="Times New Roman" w:hAnsi="Arial" w:cs="Arial"/>
          <w:color w:val="000000"/>
          <w:sz w:val="32"/>
          <w:szCs w:val="32"/>
        </w:rPr>
      </w:pPr>
      <w:r w:rsidRPr="00B2245D">
        <w:rPr>
          <w:rFonts w:ascii="Arial" w:eastAsia="Times New Roman" w:hAnsi="Arial" w:cs="Arial"/>
          <w:color w:val="000000"/>
          <w:sz w:val="32"/>
          <w:szCs w:val="32"/>
        </w:rPr>
        <w:t>}</w:t>
      </w:r>
    </w:p>
    <w:p w:rsidR="006B0403" w:rsidRPr="00B2245D"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4" w:right="154"/>
        <w:rPr>
          <w:rFonts w:ascii="Arial" w:eastAsia="Times New Roman" w:hAnsi="Arial" w:cs="Arial"/>
          <w:color w:val="000000"/>
          <w:sz w:val="32"/>
          <w:szCs w:val="32"/>
        </w:rPr>
      </w:pPr>
      <w:proofErr w:type="gramStart"/>
      <w:r w:rsidRPr="00B2245D">
        <w:rPr>
          <w:rFonts w:ascii="Arial" w:eastAsia="Times New Roman" w:hAnsi="Arial" w:cs="Arial"/>
          <w:b/>
          <w:bCs/>
          <w:color w:val="0033CC"/>
          <w:sz w:val="32"/>
          <w:szCs w:val="32"/>
        </w:rPr>
        <w:t>if</w:t>
      </w:r>
      <w:r w:rsidRPr="00B2245D">
        <w:rPr>
          <w:rFonts w:ascii="Arial" w:eastAsia="Times New Roman" w:hAnsi="Arial" w:cs="Arial"/>
          <w:color w:val="000000"/>
          <w:sz w:val="32"/>
          <w:szCs w:val="32"/>
        </w:rPr>
        <w:t>(</w:t>
      </w:r>
      <w:proofErr w:type="gramEnd"/>
      <w:r w:rsidRPr="00B2245D">
        <w:rPr>
          <w:rFonts w:ascii="Arial" w:eastAsia="Times New Roman" w:hAnsi="Arial" w:cs="Arial"/>
          <w:color w:val="000000"/>
          <w:sz w:val="32"/>
          <w:szCs w:val="32"/>
        </w:rPr>
        <w:t>front==-</w:t>
      </w:r>
      <w:r w:rsidRPr="00B2245D">
        <w:rPr>
          <w:rFonts w:ascii="Arial" w:eastAsia="Times New Roman" w:hAnsi="Arial" w:cs="Arial"/>
          <w:color w:val="CD5C5C"/>
          <w:sz w:val="32"/>
          <w:szCs w:val="32"/>
        </w:rPr>
        <w:t>1</w:t>
      </w:r>
      <w:r w:rsidRPr="00B2245D">
        <w:rPr>
          <w:rFonts w:ascii="Arial" w:eastAsia="Times New Roman" w:hAnsi="Arial" w:cs="Arial"/>
          <w:color w:val="000000"/>
          <w:sz w:val="32"/>
          <w:szCs w:val="32"/>
        </w:rPr>
        <w:t>)</w:t>
      </w:r>
    </w:p>
    <w:p w:rsidR="006B0403" w:rsidRPr="00B2245D"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4" w:right="154"/>
        <w:rPr>
          <w:rFonts w:ascii="Arial" w:eastAsia="Times New Roman" w:hAnsi="Arial" w:cs="Arial"/>
          <w:color w:val="000000"/>
          <w:sz w:val="32"/>
          <w:szCs w:val="32"/>
        </w:rPr>
      </w:pPr>
      <w:r w:rsidRPr="00B2245D">
        <w:rPr>
          <w:rFonts w:ascii="Arial" w:eastAsia="Times New Roman" w:hAnsi="Arial" w:cs="Arial"/>
          <w:color w:val="000000"/>
          <w:sz w:val="32"/>
          <w:szCs w:val="32"/>
        </w:rPr>
        <w:t>{</w:t>
      </w:r>
    </w:p>
    <w:p w:rsidR="006B0403" w:rsidRPr="00B2245D"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4" w:right="154"/>
        <w:rPr>
          <w:rFonts w:ascii="Arial" w:eastAsia="Times New Roman" w:hAnsi="Arial" w:cs="Arial"/>
          <w:color w:val="000000"/>
          <w:sz w:val="32"/>
          <w:szCs w:val="32"/>
        </w:rPr>
      </w:pPr>
      <w:proofErr w:type="gramStart"/>
      <w:r w:rsidRPr="00B2245D">
        <w:rPr>
          <w:rFonts w:ascii="Arial" w:eastAsia="Times New Roman" w:hAnsi="Arial" w:cs="Arial"/>
          <w:color w:val="000000"/>
          <w:sz w:val="32"/>
          <w:szCs w:val="32"/>
        </w:rPr>
        <w:t>rear=</w:t>
      </w:r>
      <w:proofErr w:type="gramEnd"/>
      <w:r w:rsidRPr="00B2245D">
        <w:rPr>
          <w:rFonts w:ascii="Arial" w:eastAsia="Times New Roman" w:hAnsi="Arial" w:cs="Arial"/>
          <w:color w:val="000000"/>
          <w:sz w:val="32"/>
          <w:szCs w:val="32"/>
        </w:rPr>
        <w:t>front=</w:t>
      </w:r>
      <w:r w:rsidRPr="00B2245D">
        <w:rPr>
          <w:rFonts w:ascii="Arial" w:eastAsia="Times New Roman" w:hAnsi="Arial" w:cs="Arial"/>
          <w:color w:val="CD5C5C"/>
          <w:sz w:val="32"/>
          <w:szCs w:val="32"/>
        </w:rPr>
        <w:t>0</w:t>
      </w:r>
      <w:r w:rsidRPr="00B2245D">
        <w:rPr>
          <w:rFonts w:ascii="Arial" w:eastAsia="Times New Roman" w:hAnsi="Arial" w:cs="Arial"/>
          <w:color w:val="000000"/>
          <w:sz w:val="32"/>
          <w:szCs w:val="32"/>
        </w:rPr>
        <w:t>;</w:t>
      </w:r>
    </w:p>
    <w:p w:rsidR="006B0403" w:rsidRPr="00B2245D"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4" w:right="154"/>
        <w:rPr>
          <w:rFonts w:ascii="Arial" w:eastAsia="Times New Roman" w:hAnsi="Arial" w:cs="Arial"/>
          <w:color w:val="000000"/>
          <w:sz w:val="32"/>
          <w:szCs w:val="32"/>
        </w:rPr>
      </w:pPr>
      <w:r w:rsidRPr="00B2245D">
        <w:rPr>
          <w:rFonts w:ascii="Arial" w:eastAsia="Times New Roman" w:hAnsi="Arial" w:cs="Arial"/>
          <w:color w:val="000000"/>
          <w:sz w:val="32"/>
          <w:szCs w:val="32"/>
        </w:rPr>
        <w:t>}</w:t>
      </w:r>
    </w:p>
    <w:p w:rsidR="006B0403" w:rsidRPr="00B2245D"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4" w:right="154"/>
        <w:rPr>
          <w:rFonts w:ascii="Arial" w:eastAsia="Times New Roman" w:hAnsi="Arial" w:cs="Arial"/>
          <w:color w:val="000000"/>
          <w:sz w:val="32"/>
          <w:szCs w:val="32"/>
        </w:rPr>
      </w:pPr>
      <w:proofErr w:type="gramStart"/>
      <w:r w:rsidRPr="00B2245D">
        <w:rPr>
          <w:rFonts w:ascii="Arial" w:eastAsia="Times New Roman" w:hAnsi="Arial" w:cs="Arial"/>
          <w:b/>
          <w:bCs/>
          <w:color w:val="0033CC"/>
          <w:sz w:val="32"/>
          <w:szCs w:val="32"/>
        </w:rPr>
        <w:t>else</w:t>
      </w:r>
      <w:proofErr w:type="gramEnd"/>
    </w:p>
    <w:p w:rsidR="006B0403" w:rsidRPr="00B2245D"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4" w:right="154"/>
        <w:rPr>
          <w:rFonts w:ascii="Arial" w:eastAsia="Times New Roman" w:hAnsi="Arial" w:cs="Arial"/>
          <w:color w:val="000000"/>
          <w:sz w:val="32"/>
          <w:szCs w:val="32"/>
        </w:rPr>
      </w:pPr>
      <w:r w:rsidRPr="00B2245D">
        <w:rPr>
          <w:rFonts w:ascii="Arial" w:eastAsia="Times New Roman" w:hAnsi="Arial" w:cs="Arial"/>
          <w:color w:val="000000"/>
          <w:sz w:val="32"/>
          <w:szCs w:val="32"/>
        </w:rPr>
        <w:t>{</w:t>
      </w:r>
    </w:p>
    <w:p w:rsidR="006B0403" w:rsidRPr="00B2245D"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4" w:right="154"/>
        <w:rPr>
          <w:rFonts w:ascii="Arial" w:eastAsia="Times New Roman" w:hAnsi="Arial" w:cs="Arial"/>
          <w:color w:val="000000"/>
          <w:sz w:val="32"/>
          <w:szCs w:val="32"/>
        </w:rPr>
      </w:pPr>
      <w:proofErr w:type="gramStart"/>
      <w:r w:rsidRPr="00B2245D">
        <w:rPr>
          <w:rFonts w:ascii="Arial" w:eastAsia="Times New Roman" w:hAnsi="Arial" w:cs="Arial"/>
          <w:color w:val="000000"/>
          <w:sz w:val="32"/>
          <w:szCs w:val="32"/>
        </w:rPr>
        <w:t>rear</w:t>
      </w:r>
      <w:proofErr w:type="gramEnd"/>
      <w:r w:rsidRPr="00B2245D">
        <w:rPr>
          <w:rFonts w:ascii="Arial" w:eastAsia="Times New Roman" w:hAnsi="Arial" w:cs="Arial"/>
          <w:color w:val="000000"/>
          <w:sz w:val="32"/>
          <w:szCs w:val="32"/>
        </w:rPr>
        <w:t>=(rear+</w:t>
      </w:r>
      <w:r w:rsidRPr="00B2245D">
        <w:rPr>
          <w:rFonts w:ascii="Arial" w:eastAsia="Times New Roman" w:hAnsi="Arial" w:cs="Arial"/>
          <w:color w:val="CD5C5C"/>
          <w:sz w:val="32"/>
          <w:szCs w:val="32"/>
        </w:rPr>
        <w:t>1</w:t>
      </w:r>
      <w:r w:rsidRPr="00B2245D">
        <w:rPr>
          <w:rFonts w:ascii="Arial" w:eastAsia="Times New Roman" w:hAnsi="Arial" w:cs="Arial"/>
          <w:color w:val="000000"/>
          <w:sz w:val="32"/>
          <w:szCs w:val="32"/>
        </w:rPr>
        <w:t>)%</w:t>
      </w:r>
      <w:r w:rsidRPr="00B2245D">
        <w:rPr>
          <w:rFonts w:ascii="Arial" w:eastAsia="Times New Roman" w:hAnsi="Arial" w:cs="Arial"/>
          <w:color w:val="CD5C5C"/>
          <w:sz w:val="32"/>
          <w:szCs w:val="32"/>
        </w:rPr>
        <w:t>3</w:t>
      </w:r>
      <w:r w:rsidRPr="00B2245D">
        <w:rPr>
          <w:rFonts w:ascii="Arial" w:eastAsia="Times New Roman" w:hAnsi="Arial" w:cs="Arial"/>
          <w:color w:val="000000"/>
          <w:sz w:val="32"/>
          <w:szCs w:val="32"/>
        </w:rPr>
        <w:t>;</w:t>
      </w:r>
    </w:p>
    <w:p w:rsidR="006B0403" w:rsidRPr="00B2245D"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4" w:right="154"/>
        <w:rPr>
          <w:rFonts w:ascii="Arial" w:eastAsia="Times New Roman" w:hAnsi="Arial" w:cs="Arial"/>
          <w:color w:val="000000"/>
          <w:sz w:val="32"/>
          <w:szCs w:val="32"/>
        </w:rPr>
      </w:pPr>
      <w:r w:rsidRPr="00B2245D">
        <w:rPr>
          <w:rFonts w:ascii="Arial" w:eastAsia="Times New Roman" w:hAnsi="Arial" w:cs="Arial"/>
          <w:color w:val="000000"/>
          <w:sz w:val="32"/>
          <w:szCs w:val="32"/>
        </w:rPr>
        <w:t>}</w:t>
      </w:r>
    </w:p>
    <w:p w:rsidR="006B0403" w:rsidRPr="00B2245D"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4" w:right="154"/>
        <w:rPr>
          <w:rFonts w:ascii="Arial" w:eastAsia="Times New Roman" w:hAnsi="Arial" w:cs="Arial"/>
          <w:color w:val="000000"/>
          <w:sz w:val="32"/>
          <w:szCs w:val="32"/>
        </w:rPr>
      </w:pPr>
      <w:proofErr w:type="spellStart"/>
      <w:proofErr w:type="gramStart"/>
      <w:r w:rsidRPr="00B2245D">
        <w:rPr>
          <w:rFonts w:ascii="Arial" w:eastAsia="Times New Roman" w:hAnsi="Arial" w:cs="Arial"/>
          <w:color w:val="000000"/>
          <w:sz w:val="32"/>
          <w:szCs w:val="32"/>
        </w:rPr>
        <w:t>cque.cqueue</w:t>
      </w:r>
      <w:proofErr w:type="spellEnd"/>
      <w:r w:rsidRPr="00B2245D">
        <w:rPr>
          <w:rFonts w:ascii="Arial" w:eastAsia="Times New Roman" w:hAnsi="Arial" w:cs="Arial"/>
          <w:color w:val="000000"/>
          <w:sz w:val="32"/>
          <w:szCs w:val="32"/>
        </w:rPr>
        <w:t>[</w:t>
      </w:r>
      <w:proofErr w:type="gramEnd"/>
      <w:r w:rsidRPr="00B2245D">
        <w:rPr>
          <w:rFonts w:ascii="Arial" w:eastAsia="Times New Roman" w:hAnsi="Arial" w:cs="Arial"/>
          <w:color w:val="000000"/>
          <w:sz w:val="32"/>
          <w:szCs w:val="32"/>
        </w:rPr>
        <w:t>rear]=item;</w:t>
      </w:r>
    </w:p>
    <w:p w:rsidR="006B0403" w:rsidRPr="00B2245D"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4" w:right="154"/>
        <w:rPr>
          <w:rFonts w:ascii="Arial" w:eastAsia="Times New Roman" w:hAnsi="Arial" w:cs="Arial"/>
          <w:color w:val="000000"/>
          <w:sz w:val="32"/>
          <w:szCs w:val="32"/>
        </w:rPr>
      </w:pPr>
      <w:proofErr w:type="spellStart"/>
      <w:proofErr w:type="gramStart"/>
      <w:r w:rsidRPr="00B2245D">
        <w:rPr>
          <w:rFonts w:ascii="Arial" w:eastAsia="Times New Roman" w:hAnsi="Arial" w:cs="Arial"/>
          <w:color w:val="000000"/>
          <w:sz w:val="32"/>
          <w:szCs w:val="32"/>
        </w:rPr>
        <w:t>printf</w:t>
      </w:r>
      <w:proofErr w:type="spellEnd"/>
      <w:r w:rsidRPr="00B2245D">
        <w:rPr>
          <w:rFonts w:ascii="Arial" w:eastAsia="Times New Roman" w:hAnsi="Arial" w:cs="Arial"/>
          <w:color w:val="000000"/>
          <w:sz w:val="32"/>
          <w:szCs w:val="32"/>
        </w:rPr>
        <w:t>(</w:t>
      </w:r>
      <w:proofErr w:type="gramEnd"/>
      <w:r w:rsidRPr="00B2245D">
        <w:rPr>
          <w:rFonts w:ascii="Arial" w:eastAsia="Times New Roman" w:hAnsi="Arial" w:cs="Arial"/>
          <w:color w:val="EE14BA"/>
          <w:sz w:val="32"/>
          <w:szCs w:val="32"/>
        </w:rPr>
        <w:t>"Successfully Insert"</w:t>
      </w:r>
      <w:r w:rsidRPr="00B2245D">
        <w:rPr>
          <w:rFonts w:ascii="Arial" w:eastAsia="Times New Roman" w:hAnsi="Arial" w:cs="Arial"/>
          <w:color w:val="000000"/>
          <w:sz w:val="32"/>
          <w:szCs w:val="32"/>
        </w:rPr>
        <w:t>);</w:t>
      </w:r>
    </w:p>
    <w:p w:rsidR="006B0403" w:rsidRPr="00B2245D"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8" w:line="336" w:lineRule="atLeast"/>
        <w:ind w:left="154" w:right="154"/>
        <w:rPr>
          <w:rFonts w:ascii="Arial" w:eastAsia="Times New Roman" w:hAnsi="Arial" w:cs="Arial"/>
          <w:color w:val="000000"/>
          <w:sz w:val="32"/>
          <w:szCs w:val="32"/>
        </w:rPr>
      </w:pPr>
      <w:r w:rsidRPr="00B2245D">
        <w:rPr>
          <w:rFonts w:ascii="Arial" w:eastAsia="Times New Roman" w:hAnsi="Arial" w:cs="Arial"/>
          <w:color w:val="000000"/>
          <w:sz w:val="32"/>
          <w:szCs w:val="32"/>
        </w:rPr>
        <w:t>}</w:t>
      </w:r>
    </w:p>
    <w:p w:rsidR="006B0403" w:rsidRPr="006B0403"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8" w:line="336" w:lineRule="atLeast"/>
        <w:ind w:left="154" w:right="154"/>
        <w:rPr>
          <w:rFonts w:ascii="Arial" w:eastAsia="Times New Roman" w:hAnsi="Arial" w:cs="Arial"/>
          <w:color w:val="000000"/>
          <w:sz w:val="32"/>
          <w:szCs w:val="32"/>
        </w:rPr>
      </w:pPr>
    </w:p>
    <w:p w:rsidR="006B0403" w:rsidRPr="006B0403" w:rsidRDefault="006B0403" w:rsidP="006B0403">
      <w:pPr>
        <w:shd w:val="clear" w:color="auto" w:fill="FFFFFF"/>
        <w:spacing w:before="250" w:after="96" w:line="240" w:lineRule="auto"/>
        <w:ind w:left="77"/>
        <w:outlineLvl w:val="2"/>
        <w:rPr>
          <w:ins w:id="0" w:author="Unknown"/>
          <w:rFonts w:ascii="Helvetica" w:eastAsia="Times New Roman" w:hAnsi="Helvetica" w:cs="Helvetica"/>
          <w:b/>
          <w:bCs/>
          <w:color w:val="000000"/>
          <w:sz w:val="32"/>
          <w:szCs w:val="32"/>
        </w:rPr>
      </w:pPr>
      <w:ins w:id="1" w:author="Unknown">
        <w:r w:rsidRPr="006B0403">
          <w:rPr>
            <w:rFonts w:ascii="Helvetica" w:eastAsia="Times New Roman" w:hAnsi="Helvetica" w:cs="Helvetica"/>
            <w:b/>
            <w:bCs/>
            <w:color w:val="000000"/>
            <w:sz w:val="32"/>
            <w:szCs w:val="32"/>
          </w:rPr>
          <w:lastRenderedPageBreak/>
          <w:t>Delete any element from the queue.</w:t>
        </w:r>
      </w:ins>
    </w:p>
    <w:p w:rsidR="006B0403" w:rsidRPr="006B0403" w:rsidRDefault="006B0403" w:rsidP="006B0403">
      <w:pPr>
        <w:spacing w:after="0" w:line="240" w:lineRule="auto"/>
        <w:rPr>
          <w:ins w:id="2" w:author="Unknown"/>
          <w:rFonts w:ascii="Times New Roman" w:eastAsia="Times New Roman" w:hAnsi="Times New Roman" w:cs="Times New Roman"/>
          <w:sz w:val="32"/>
          <w:szCs w:val="32"/>
        </w:rPr>
      </w:pPr>
      <w:r w:rsidRPr="00B2245D">
        <w:rPr>
          <w:rFonts w:ascii="Times New Roman" w:eastAsia="Times New Roman" w:hAnsi="Times New Roman" w:cs="Times New Roman"/>
          <w:noProof/>
          <w:sz w:val="32"/>
          <w:szCs w:val="32"/>
        </w:rPr>
        <w:drawing>
          <wp:inline distT="0" distB="0" distL="0" distR="0">
            <wp:extent cx="4279265" cy="2401570"/>
            <wp:effectExtent l="19050" t="0" r="6985" b="0"/>
            <wp:docPr id="5" name="Picture 5" descr="delete date in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lete date in queue"/>
                    <pic:cNvPicPr>
                      <a:picLocks noChangeAspect="1" noChangeArrowheads="1"/>
                    </pic:cNvPicPr>
                  </pic:nvPicPr>
                  <pic:blipFill>
                    <a:blip r:embed="rId9"/>
                    <a:srcRect/>
                    <a:stretch>
                      <a:fillRect/>
                    </a:stretch>
                  </pic:blipFill>
                  <pic:spPr bwMode="auto">
                    <a:xfrm>
                      <a:off x="0" y="0"/>
                      <a:ext cx="4279265" cy="2401570"/>
                    </a:xfrm>
                    <a:prstGeom prst="rect">
                      <a:avLst/>
                    </a:prstGeom>
                    <a:noFill/>
                    <a:ln w="9525">
                      <a:noFill/>
                      <a:miter lim="800000"/>
                      <a:headEnd/>
                      <a:tailEnd/>
                    </a:ln>
                  </pic:spPr>
                </pic:pic>
              </a:graphicData>
            </a:graphic>
          </wp:inline>
        </w:drawing>
      </w:r>
    </w:p>
    <w:p w:rsidR="006B0403" w:rsidRPr="006B0403" w:rsidRDefault="006B0403" w:rsidP="006B0403">
      <w:pPr>
        <w:shd w:val="clear" w:color="auto" w:fill="FFFFFF"/>
        <w:spacing w:after="0" w:line="432" w:lineRule="atLeast"/>
        <w:ind w:left="96" w:right="96"/>
        <w:jc w:val="both"/>
        <w:rPr>
          <w:ins w:id="3" w:author="Unknown"/>
          <w:rFonts w:ascii="Arial" w:eastAsia="Times New Roman" w:hAnsi="Arial" w:cs="Arial"/>
          <w:color w:val="000000"/>
          <w:sz w:val="32"/>
          <w:szCs w:val="32"/>
        </w:rPr>
      </w:pPr>
      <w:ins w:id="4" w:author="Unknown">
        <w:r w:rsidRPr="006B0403">
          <w:rPr>
            <w:rFonts w:ascii="Arial" w:eastAsia="Times New Roman" w:hAnsi="Arial" w:cs="Arial"/>
            <w:color w:val="000000"/>
            <w:sz w:val="32"/>
            <w:szCs w:val="32"/>
          </w:rPr>
          <w:t>In queue delete an element form </w:t>
        </w:r>
        <w:r w:rsidRPr="00B2245D">
          <w:rPr>
            <w:rFonts w:ascii="Arial" w:eastAsia="Times New Roman" w:hAnsi="Arial" w:cs="Arial"/>
            <w:b/>
            <w:bCs/>
            <w:color w:val="000000"/>
            <w:sz w:val="32"/>
            <w:szCs w:val="32"/>
          </w:rPr>
          <w:t>Front</w:t>
        </w:r>
        <w:r w:rsidRPr="006B0403">
          <w:rPr>
            <w:rFonts w:ascii="Arial" w:eastAsia="Times New Roman" w:hAnsi="Arial" w:cs="Arial"/>
            <w:color w:val="000000"/>
            <w:sz w:val="32"/>
            <w:szCs w:val="32"/>
          </w:rPr>
          <w:t>. If you delete an element from queue value of Front will be increased by 1.</w:t>
        </w:r>
      </w:ins>
    </w:p>
    <w:p w:rsidR="006B0403" w:rsidRPr="006B0403" w:rsidRDefault="006B0403" w:rsidP="006B0403">
      <w:pPr>
        <w:shd w:val="clear" w:color="auto" w:fill="F5F5F5"/>
        <w:spacing w:after="0" w:line="240" w:lineRule="auto"/>
        <w:ind w:left="125" w:right="116"/>
        <w:outlineLvl w:val="1"/>
        <w:rPr>
          <w:ins w:id="5" w:author="Unknown"/>
          <w:rFonts w:ascii="Helvetica" w:eastAsia="Times New Roman" w:hAnsi="Helvetica" w:cs="Helvetica"/>
          <w:b/>
          <w:bCs/>
          <w:color w:val="00535E"/>
          <w:sz w:val="32"/>
          <w:szCs w:val="32"/>
        </w:rPr>
      </w:pPr>
      <w:ins w:id="6" w:author="Unknown">
        <w:r w:rsidRPr="006B0403">
          <w:rPr>
            <w:rFonts w:ascii="Helvetica" w:eastAsia="Times New Roman" w:hAnsi="Helvetica" w:cs="Helvetica"/>
            <w:b/>
            <w:bCs/>
            <w:color w:val="00535E"/>
            <w:sz w:val="32"/>
            <w:szCs w:val="32"/>
          </w:rPr>
          <w:t>Delete element from queue</w:t>
        </w:r>
      </w:ins>
    </w:p>
    <w:p w:rsidR="006B0403" w:rsidRPr="00B2245D"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4" w:right="154"/>
        <w:rPr>
          <w:ins w:id="7" w:author="Unknown"/>
          <w:rFonts w:ascii="Arial" w:eastAsia="Times New Roman" w:hAnsi="Arial" w:cs="Arial"/>
          <w:color w:val="000000"/>
          <w:sz w:val="32"/>
          <w:szCs w:val="32"/>
        </w:rPr>
      </w:pPr>
      <w:ins w:id="8" w:author="Unknown">
        <w:r w:rsidRPr="00B2245D">
          <w:rPr>
            <w:rFonts w:ascii="Arial" w:eastAsia="Times New Roman" w:hAnsi="Arial" w:cs="Arial"/>
            <w:color w:val="000000"/>
            <w:sz w:val="32"/>
            <w:szCs w:val="32"/>
          </w:rPr>
          <w:tab/>
        </w:r>
      </w:ins>
    </w:p>
    <w:p w:rsidR="006B0403" w:rsidRPr="00B2245D"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4" w:right="154"/>
        <w:rPr>
          <w:ins w:id="9" w:author="Unknown"/>
          <w:rFonts w:ascii="Arial" w:eastAsia="Times New Roman" w:hAnsi="Arial" w:cs="Arial"/>
          <w:color w:val="000000"/>
          <w:sz w:val="32"/>
          <w:szCs w:val="32"/>
        </w:rPr>
      </w:pPr>
      <w:proofErr w:type="gramStart"/>
      <w:ins w:id="10" w:author="Unknown">
        <w:r w:rsidRPr="00B2245D">
          <w:rPr>
            <w:rFonts w:ascii="Arial" w:eastAsia="Times New Roman" w:hAnsi="Arial" w:cs="Arial"/>
            <w:b/>
            <w:bCs/>
            <w:color w:val="0033CC"/>
            <w:sz w:val="32"/>
            <w:szCs w:val="32"/>
          </w:rPr>
          <w:t>void</w:t>
        </w:r>
        <w:proofErr w:type="gramEnd"/>
        <w:r w:rsidRPr="00B2245D">
          <w:rPr>
            <w:rFonts w:ascii="Arial" w:eastAsia="Times New Roman" w:hAnsi="Arial" w:cs="Arial"/>
            <w:color w:val="000000"/>
            <w:sz w:val="32"/>
            <w:szCs w:val="32"/>
          </w:rPr>
          <w:t xml:space="preserve"> </w:t>
        </w:r>
        <w:r w:rsidRPr="00B2245D">
          <w:rPr>
            <w:rFonts w:ascii="Arial" w:eastAsia="Times New Roman" w:hAnsi="Arial" w:cs="Arial"/>
            <w:b/>
            <w:bCs/>
            <w:color w:val="0033CC"/>
            <w:sz w:val="32"/>
            <w:szCs w:val="32"/>
          </w:rPr>
          <w:t>del</w:t>
        </w:r>
        <w:r w:rsidRPr="00B2245D">
          <w:rPr>
            <w:rFonts w:ascii="Arial" w:eastAsia="Times New Roman" w:hAnsi="Arial" w:cs="Arial"/>
            <w:color w:val="000000"/>
            <w:sz w:val="32"/>
            <w:szCs w:val="32"/>
          </w:rPr>
          <w:t>()</w:t>
        </w:r>
      </w:ins>
    </w:p>
    <w:p w:rsidR="006B0403" w:rsidRPr="00B2245D"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4" w:right="154"/>
        <w:rPr>
          <w:ins w:id="11" w:author="Unknown"/>
          <w:rFonts w:ascii="Arial" w:eastAsia="Times New Roman" w:hAnsi="Arial" w:cs="Arial"/>
          <w:color w:val="000000"/>
          <w:sz w:val="32"/>
          <w:szCs w:val="32"/>
        </w:rPr>
      </w:pPr>
      <w:ins w:id="12" w:author="Unknown">
        <w:r w:rsidRPr="00B2245D">
          <w:rPr>
            <w:rFonts w:ascii="Arial" w:eastAsia="Times New Roman" w:hAnsi="Arial" w:cs="Arial"/>
            <w:color w:val="000000"/>
            <w:sz w:val="32"/>
            <w:szCs w:val="32"/>
          </w:rPr>
          <w:t>{</w:t>
        </w:r>
      </w:ins>
    </w:p>
    <w:p w:rsidR="006B0403" w:rsidRPr="00B2245D"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4" w:right="154"/>
        <w:rPr>
          <w:ins w:id="13" w:author="Unknown"/>
          <w:rFonts w:ascii="Arial" w:eastAsia="Times New Roman" w:hAnsi="Arial" w:cs="Arial"/>
          <w:color w:val="000000"/>
          <w:sz w:val="32"/>
          <w:szCs w:val="32"/>
        </w:rPr>
      </w:pPr>
      <w:proofErr w:type="spellStart"/>
      <w:proofErr w:type="gramStart"/>
      <w:ins w:id="14" w:author="Unknown">
        <w:r w:rsidRPr="00B2245D">
          <w:rPr>
            <w:rFonts w:ascii="Arial" w:eastAsia="Times New Roman" w:hAnsi="Arial" w:cs="Arial"/>
            <w:b/>
            <w:bCs/>
            <w:color w:val="0033CC"/>
            <w:sz w:val="32"/>
            <w:szCs w:val="32"/>
          </w:rPr>
          <w:t>int</w:t>
        </w:r>
        <w:proofErr w:type="spellEnd"/>
        <w:proofErr w:type="gramEnd"/>
        <w:r w:rsidRPr="00B2245D">
          <w:rPr>
            <w:rFonts w:ascii="Arial" w:eastAsia="Times New Roman" w:hAnsi="Arial" w:cs="Arial"/>
            <w:color w:val="000000"/>
            <w:sz w:val="32"/>
            <w:szCs w:val="32"/>
          </w:rPr>
          <w:t xml:space="preserve"> num;</w:t>
        </w:r>
      </w:ins>
    </w:p>
    <w:p w:rsidR="006B0403" w:rsidRPr="00B2245D"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4" w:right="154"/>
        <w:rPr>
          <w:ins w:id="15" w:author="Unknown"/>
          <w:rFonts w:ascii="Arial" w:eastAsia="Times New Roman" w:hAnsi="Arial" w:cs="Arial"/>
          <w:color w:val="000000"/>
          <w:sz w:val="32"/>
          <w:szCs w:val="32"/>
        </w:rPr>
      </w:pPr>
      <w:proofErr w:type="gramStart"/>
      <w:ins w:id="16" w:author="Unknown">
        <w:r w:rsidRPr="00B2245D">
          <w:rPr>
            <w:rFonts w:ascii="Arial" w:eastAsia="Times New Roman" w:hAnsi="Arial" w:cs="Arial"/>
            <w:b/>
            <w:bCs/>
            <w:color w:val="0033CC"/>
            <w:sz w:val="32"/>
            <w:szCs w:val="32"/>
          </w:rPr>
          <w:t>if</w:t>
        </w:r>
        <w:r w:rsidRPr="00B2245D">
          <w:rPr>
            <w:rFonts w:ascii="Arial" w:eastAsia="Times New Roman" w:hAnsi="Arial" w:cs="Arial"/>
            <w:color w:val="000000"/>
            <w:sz w:val="32"/>
            <w:szCs w:val="32"/>
          </w:rPr>
          <w:t>(</w:t>
        </w:r>
        <w:proofErr w:type="gramEnd"/>
        <w:r w:rsidRPr="00B2245D">
          <w:rPr>
            <w:rFonts w:ascii="Arial" w:eastAsia="Times New Roman" w:hAnsi="Arial" w:cs="Arial"/>
            <w:color w:val="000000"/>
            <w:sz w:val="32"/>
            <w:szCs w:val="32"/>
          </w:rPr>
          <w:t>front==-</w:t>
        </w:r>
        <w:r w:rsidRPr="00B2245D">
          <w:rPr>
            <w:rFonts w:ascii="Arial" w:eastAsia="Times New Roman" w:hAnsi="Arial" w:cs="Arial"/>
            <w:color w:val="CD5C5C"/>
            <w:sz w:val="32"/>
            <w:szCs w:val="32"/>
          </w:rPr>
          <w:t>1</w:t>
        </w:r>
        <w:r w:rsidRPr="00B2245D">
          <w:rPr>
            <w:rFonts w:ascii="Arial" w:eastAsia="Times New Roman" w:hAnsi="Arial" w:cs="Arial"/>
            <w:color w:val="000000"/>
            <w:sz w:val="32"/>
            <w:szCs w:val="32"/>
          </w:rPr>
          <w:t>)</w:t>
        </w:r>
      </w:ins>
    </w:p>
    <w:p w:rsidR="006B0403" w:rsidRPr="00B2245D"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4" w:right="154"/>
        <w:rPr>
          <w:ins w:id="17" w:author="Unknown"/>
          <w:rFonts w:ascii="Arial" w:eastAsia="Times New Roman" w:hAnsi="Arial" w:cs="Arial"/>
          <w:color w:val="000000"/>
          <w:sz w:val="32"/>
          <w:szCs w:val="32"/>
        </w:rPr>
      </w:pPr>
      <w:ins w:id="18" w:author="Unknown">
        <w:r w:rsidRPr="00B2245D">
          <w:rPr>
            <w:rFonts w:ascii="Arial" w:eastAsia="Times New Roman" w:hAnsi="Arial" w:cs="Arial"/>
            <w:color w:val="000000"/>
            <w:sz w:val="32"/>
            <w:szCs w:val="32"/>
          </w:rPr>
          <w:t>{</w:t>
        </w:r>
      </w:ins>
    </w:p>
    <w:p w:rsidR="006B0403" w:rsidRPr="00B2245D"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4" w:right="154"/>
        <w:rPr>
          <w:ins w:id="19" w:author="Unknown"/>
          <w:rFonts w:ascii="Arial" w:eastAsia="Times New Roman" w:hAnsi="Arial" w:cs="Arial"/>
          <w:color w:val="000000"/>
          <w:sz w:val="32"/>
          <w:szCs w:val="32"/>
        </w:rPr>
      </w:pPr>
      <w:proofErr w:type="spellStart"/>
      <w:proofErr w:type="gramStart"/>
      <w:ins w:id="20" w:author="Unknown">
        <w:r w:rsidRPr="00B2245D">
          <w:rPr>
            <w:rFonts w:ascii="Arial" w:eastAsia="Times New Roman" w:hAnsi="Arial" w:cs="Arial"/>
            <w:color w:val="000000"/>
            <w:sz w:val="32"/>
            <w:szCs w:val="32"/>
          </w:rPr>
          <w:t>printf</w:t>
        </w:r>
        <w:proofErr w:type="spellEnd"/>
        <w:r w:rsidRPr="00B2245D">
          <w:rPr>
            <w:rFonts w:ascii="Arial" w:eastAsia="Times New Roman" w:hAnsi="Arial" w:cs="Arial"/>
            <w:color w:val="000000"/>
            <w:sz w:val="32"/>
            <w:szCs w:val="32"/>
          </w:rPr>
          <w:t>(</w:t>
        </w:r>
        <w:proofErr w:type="gramEnd"/>
        <w:r w:rsidRPr="00B2245D">
          <w:rPr>
            <w:rFonts w:ascii="Arial" w:eastAsia="Times New Roman" w:hAnsi="Arial" w:cs="Arial"/>
            <w:color w:val="EE14BA"/>
            <w:sz w:val="32"/>
            <w:szCs w:val="32"/>
          </w:rPr>
          <w:t>"Queue Empty"</w:t>
        </w:r>
        <w:r w:rsidRPr="00B2245D">
          <w:rPr>
            <w:rFonts w:ascii="Arial" w:eastAsia="Times New Roman" w:hAnsi="Arial" w:cs="Arial"/>
            <w:color w:val="000000"/>
            <w:sz w:val="32"/>
            <w:szCs w:val="32"/>
          </w:rPr>
          <w:t>);</w:t>
        </w:r>
      </w:ins>
    </w:p>
    <w:p w:rsidR="006B0403" w:rsidRPr="00B2245D"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4" w:right="154"/>
        <w:rPr>
          <w:ins w:id="21" w:author="Unknown"/>
          <w:rFonts w:ascii="Arial" w:eastAsia="Times New Roman" w:hAnsi="Arial" w:cs="Arial"/>
          <w:color w:val="000000"/>
          <w:sz w:val="32"/>
          <w:szCs w:val="32"/>
        </w:rPr>
      </w:pPr>
      <w:proofErr w:type="gramStart"/>
      <w:ins w:id="22" w:author="Unknown">
        <w:r w:rsidRPr="00B2245D">
          <w:rPr>
            <w:rFonts w:ascii="Arial" w:eastAsia="Times New Roman" w:hAnsi="Arial" w:cs="Arial"/>
            <w:b/>
            <w:bCs/>
            <w:color w:val="0033CC"/>
            <w:sz w:val="32"/>
            <w:szCs w:val="32"/>
          </w:rPr>
          <w:t>return</w:t>
        </w:r>
        <w:proofErr w:type="gramEnd"/>
        <w:r w:rsidRPr="00B2245D">
          <w:rPr>
            <w:rFonts w:ascii="Arial" w:eastAsia="Times New Roman" w:hAnsi="Arial" w:cs="Arial"/>
            <w:color w:val="000000"/>
            <w:sz w:val="32"/>
            <w:szCs w:val="32"/>
          </w:rPr>
          <w:t>;</w:t>
        </w:r>
      </w:ins>
    </w:p>
    <w:p w:rsidR="006B0403" w:rsidRPr="00B2245D"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4" w:right="154"/>
        <w:rPr>
          <w:ins w:id="23" w:author="Unknown"/>
          <w:rFonts w:ascii="Arial" w:eastAsia="Times New Roman" w:hAnsi="Arial" w:cs="Arial"/>
          <w:color w:val="000000"/>
          <w:sz w:val="32"/>
          <w:szCs w:val="32"/>
        </w:rPr>
      </w:pPr>
      <w:ins w:id="24" w:author="Unknown">
        <w:r w:rsidRPr="00B2245D">
          <w:rPr>
            <w:rFonts w:ascii="Arial" w:eastAsia="Times New Roman" w:hAnsi="Arial" w:cs="Arial"/>
            <w:color w:val="000000"/>
            <w:sz w:val="32"/>
            <w:szCs w:val="32"/>
          </w:rPr>
          <w:t>}</w:t>
        </w:r>
      </w:ins>
    </w:p>
    <w:p w:rsidR="006B0403" w:rsidRPr="00B2245D"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4" w:right="154"/>
        <w:rPr>
          <w:ins w:id="25" w:author="Unknown"/>
          <w:rFonts w:ascii="Arial" w:eastAsia="Times New Roman" w:hAnsi="Arial" w:cs="Arial"/>
          <w:color w:val="000000"/>
          <w:sz w:val="32"/>
          <w:szCs w:val="32"/>
        </w:rPr>
      </w:pPr>
      <w:proofErr w:type="gramStart"/>
      <w:ins w:id="26" w:author="Unknown">
        <w:r w:rsidRPr="00B2245D">
          <w:rPr>
            <w:rFonts w:ascii="Arial" w:eastAsia="Times New Roman" w:hAnsi="Arial" w:cs="Arial"/>
            <w:b/>
            <w:bCs/>
            <w:color w:val="0033CC"/>
            <w:sz w:val="32"/>
            <w:szCs w:val="32"/>
          </w:rPr>
          <w:t>else</w:t>
        </w:r>
        <w:proofErr w:type="gramEnd"/>
      </w:ins>
    </w:p>
    <w:p w:rsidR="006B0403" w:rsidRPr="00B2245D"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4" w:right="154"/>
        <w:rPr>
          <w:ins w:id="27" w:author="Unknown"/>
          <w:rFonts w:ascii="Arial" w:eastAsia="Times New Roman" w:hAnsi="Arial" w:cs="Arial"/>
          <w:color w:val="000000"/>
          <w:sz w:val="32"/>
          <w:szCs w:val="32"/>
        </w:rPr>
      </w:pPr>
      <w:ins w:id="28" w:author="Unknown">
        <w:r w:rsidRPr="00B2245D">
          <w:rPr>
            <w:rFonts w:ascii="Arial" w:eastAsia="Times New Roman" w:hAnsi="Arial" w:cs="Arial"/>
            <w:color w:val="000000"/>
            <w:sz w:val="32"/>
            <w:szCs w:val="32"/>
          </w:rPr>
          <w:t>{</w:t>
        </w:r>
      </w:ins>
    </w:p>
    <w:p w:rsidR="006B0403" w:rsidRPr="00B2245D"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4" w:right="154"/>
        <w:rPr>
          <w:ins w:id="29" w:author="Unknown"/>
          <w:rFonts w:ascii="Arial" w:eastAsia="Times New Roman" w:hAnsi="Arial" w:cs="Arial"/>
          <w:color w:val="000000"/>
          <w:sz w:val="32"/>
          <w:szCs w:val="32"/>
        </w:rPr>
      </w:pPr>
      <w:proofErr w:type="gramStart"/>
      <w:ins w:id="30" w:author="Unknown">
        <w:r w:rsidRPr="00B2245D">
          <w:rPr>
            <w:rFonts w:ascii="Arial" w:eastAsia="Times New Roman" w:hAnsi="Arial" w:cs="Arial"/>
            <w:color w:val="000000"/>
            <w:sz w:val="32"/>
            <w:szCs w:val="32"/>
          </w:rPr>
          <w:t>num=</w:t>
        </w:r>
        <w:proofErr w:type="spellStart"/>
        <w:proofErr w:type="gramEnd"/>
        <w:r w:rsidRPr="00B2245D">
          <w:rPr>
            <w:rFonts w:ascii="Arial" w:eastAsia="Times New Roman" w:hAnsi="Arial" w:cs="Arial"/>
            <w:color w:val="000000"/>
            <w:sz w:val="32"/>
            <w:szCs w:val="32"/>
          </w:rPr>
          <w:t>cque.cqueue</w:t>
        </w:r>
        <w:proofErr w:type="spellEnd"/>
        <w:r w:rsidRPr="00B2245D">
          <w:rPr>
            <w:rFonts w:ascii="Arial" w:eastAsia="Times New Roman" w:hAnsi="Arial" w:cs="Arial"/>
            <w:color w:val="000000"/>
            <w:sz w:val="32"/>
            <w:szCs w:val="32"/>
          </w:rPr>
          <w:t>[front];</w:t>
        </w:r>
      </w:ins>
    </w:p>
    <w:p w:rsidR="006B0403" w:rsidRPr="00B2245D"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4" w:right="154"/>
        <w:rPr>
          <w:ins w:id="31" w:author="Unknown"/>
          <w:rFonts w:ascii="Arial" w:eastAsia="Times New Roman" w:hAnsi="Arial" w:cs="Arial"/>
          <w:color w:val="000000"/>
          <w:sz w:val="32"/>
          <w:szCs w:val="32"/>
        </w:rPr>
      </w:pPr>
      <w:proofErr w:type="spellStart"/>
      <w:proofErr w:type="gramStart"/>
      <w:ins w:id="32" w:author="Unknown">
        <w:r w:rsidRPr="00B2245D">
          <w:rPr>
            <w:rFonts w:ascii="Arial" w:eastAsia="Times New Roman" w:hAnsi="Arial" w:cs="Arial"/>
            <w:color w:val="000000"/>
            <w:sz w:val="32"/>
            <w:szCs w:val="32"/>
          </w:rPr>
          <w:t>printf</w:t>
        </w:r>
        <w:proofErr w:type="spellEnd"/>
        <w:r w:rsidRPr="00B2245D">
          <w:rPr>
            <w:rFonts w:ascii="Arial" w:eastAsia="Times New Roman" w:hAnsi="Arial" w:cs="Arial"/>
            <w:color w:val="000000"/>
            <w:sz w:val="32"/>
            <w:szCs w:val="32"/>
          </w:rPr>
          <w:t>(</w:t>
        </w:r>
        <w:proofErr w:type="gramEnd"/>
        <w:r w:rsidRPr="00B2245D">
          <w:rPr>
            <w:rFonts w:ascii="Arial" w:eastAsia="Times New Roman" w:hAnsi="Arial" w:cs="Arial"/>
            <w:color w:val="EE14BA"/>
            <w:sz w:val="32"/>
            <w:szCs w:val="32"/>
          </w:rPr>
          <w:t>"Deleted item : %</w:t>
        </w:r>
        <w:proofErr w:type="spellStart"/>
        <w:r w:rsidRPr="00B2245D">
          <w:rPr>
            <w:rFonts w:ascii="Arial" w:eastAsia="Times New Roman" w:hAnsi="Arial" w:cs="Arial"/>
            <w:color w:val="EE14BA"/>
            <w:sz w:val="32"/>
            <w:szCs w:val="32"/>
          </w:rPr>
          <w:t>d"</w:t>
        </w:r>
        <w:r w:rsidRPr="00B2245D">
          <w:rPr>
            <w:rFonts w:ascii="Arial" w:eastAsia="Times New Roman" w:hAnsi="Arial" w:cs="Arial"/>
            <w:color w:val="000000"/>
            <w:sz w:val="32"/>
            <w:szCs w:val="32"/>
          </w:rPr>
          <w:t>,num</w:t>
        </w:r>
        <w:proofErr w:type="spellEnd"/>
        <w:r w:rsidRPr="00B2245D">
          <w:rPr>
            <w:rFonts w:ascii="Arial" w:eastAsia="Times New Roman" w:hAnsi="Arial" w:cs="Arial"/>
            <w:color w:val="000000"/>
            <w:sz w:val="32"/>
            <w:szCs w:val="32"/>
          </w:rPr>
          <w:t>);</w:t>
        </w:r>
      </w:ins>
    </w:p>
    <w:p w:rsidR="006B0403" w:rsidRPr="00B2245D"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4" w:right="154"/>
        <w:rPr>
          <w:ins w:id="33" w:author="Unknown"/>
          <w:rFonts w:ascii="Arial" w:eastAsia="Times New Roman" w:hAnsi="Arial" w:cs="Arial"/>
          <w:color w:val="000000"/>
          <w:sz w:val="32"/>
          <w:szCs w:val="32"/>
        </w:rPr>
      </w:pPr>
      <w:ins w:id="34" w:author="Unknown">
        <w:r w:rsidRPr="00B2245D">
          <w:rPr>
            <w:rFonts w:ascii="Arial" w:eastAsia="Times New Roman" w:hAnsi="Arial" w:cs="Arial"/>
            <w:color w:val="000000"/>
            <w:sz w:val="32"/>
            <w:szCs w:val="32"/>
          </w:rPr>
          <w:t>}</w:t>
        </w:r>
      </w:ins>
    </w:p>
    <w:p w:rsidR="006B0403" w:rsidRPr="00B2245D"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4" w:right="154"/>
        <w:rPr>
          <w:ins w:id="35" w:author="Unknown"/>
          <w:rFonts w:ascii="Arial" w:eastAsia="Times New Roman" w:hAnsi="Arial" w:cs="Arial"/>
          <w:color w:val="000000"/>
          <w:sz w:val="32"/>
          <w:szCs w:val="32"/>
        </w:rPr>
      </w:pPr>
      <w:proofErr w:type="gramStart"/>
      <w:ins w:id="36" w:author="Unknown">
        <w:r w:rsidRPr="00B2245D">
          <w:rPr>
            <w:rFonts w:ascii="Arial" w:eastAsia="Times New Roman" w:hAnsi="Arial" w:cs="Arial"/>
            <w:b/>
            <w:bCs/>
            <w:color w:val="0033CC"/>
            <w:sz w:val="32"/>
            <w:szCs w:val="32"/>
          </w:rPr>
          <w:t>if</w:t>
        </w:r>
        <w:r w:rsidRPr="00B2245D">
          <w:rPr>
            <w:rFonts w:ascii="Arial" w:eastAsia="Times New Roman" w:hAnsi="Arial" w:cs="Arial"/>
            <w:color w:val="000000"/>
            <w:sz w:val="32"/>
            <w:szCs w:val="32"/>
          </w:rPr>
          <w:t>(</w:t>
        </w:r>
        <w:proofErr w:type="gramEnd"/>
        <w:r w:rsidRPr="00B2245D">
          <w:rPr>
            <w:rFonts w:ascii="Arial" w:eastAsia="Times New Roman" w:hAnsi="Arial" w:cs="Arial"/>
            <w:color w:val="000000"/>
            <w:sz w:val="32"/>
            <w:szCs w:val="32"/>
          </w:rPr>
          <w:t>front==rear)</w:t>
        </w:r>
      </w:ins>
    </w:p>
    <w:p w:rsidR="006B0403" w:rsidRPr="00B2245D"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4" w:right="154"/>
        <w:rPr>
          <w:ins w:id="37" w:author="Unknown"/>
          <w:rFonts w:ascii="Arial" w:eastAsia="Times New Roman" w:hAnsi="Arial" w:cs="Arial"/>
          <w:color w:val="000000"/>
          <w:sz w:val="32"/>
          <w:szCs w:val="32"/>
        </w:rPr>
      </w:pPr>
      <w:ins w:id="38" w:author="Unknown">
        <w:r w:rsidRPr="00B2245D">
          <w:rPr>
            <w:rFonts w:ascii="Arial" w:eastAsia="Times New Roman" w:hAnsi="Arial" w:cs="Arial"/>
            <w:color w:val="000000"/>
            <w:sz w:val="32"/>
            <w:szCs w:val="32"/>
          </w:rPr>
          <w:t>{</w:t>
        </w:r>
      </w:ins>
    </w:p>
    <w:p w:rsidR="006B0403" w:rsidRPr="00B2245D"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4" w:right="154"/>
        <w:rPr>
          <w:ins w:id="39" w:author="Unknown"/>
          <w:rFonts w:ascii="Arial" w:eastAsia="Times New Roman" w:hAnsi="Arial" w:cs="Arial"/>
          <w:color w:val="000000"/>
          <w:sz w:val="32"/>
          <w:szCs w:val="32"/>
        </w:rPr>
      </w:pPr>
      <w:proofErr w:type="gramStart"/>
      <w:ins w:id="40" w:author="Unknown">
        <w:r w:rsidRPr="00B2245D">
          <w:rPr>
            <w:rFonts w:ascii="Arial" w:eastAsia="Times New Roman" w:hAnsi="Arial" w:cs="Arial"/>
            <w:color w:val="000000"/>
            <w:sz w:val="32"/>
            <w:szCs w:val="32"/>
          </w:rPr>
          <w:t>front</w:t>
        </w:r>
        <w:proofErr w:type="gramEnd"/>
        <w:r w:rsidRPr="00B2245D">
          <w:rPr>
            <w:rFonts w:ascii="Arial" w:eastAsia="Times New Roman" w:hAnsi="Arial" w:cs="Arial"/>
            <w:color w:val="000000"/>
            <w:sz w:val="32"/>
            <w:szCs w:val="32"/>
          </w:rPr>
          <w:t>=-</w:t>
        </w:r>
        <w:r w:rsidRPr="00B2245D">
          <w:rPr>
            <w:rFonts w:ascii="Arial" w:eastAsia="Times New Roman" w:hAnsi="Arial" w:cs="Arial"/>
            <w:color w:val="CD5C5C"/>
            <w:sz w:val="32"/>
            <w:szCs w:val="32"/>
          </w:rPr>
          <w:t>1</w:t>
        </w:r>
        <w:r w:rsidRPr="00B2245D">
          <w:rPr>
            <w:rFonts w:ascii="Arial" w:eastAsia="Times New Roman" w:hAnsi="Arial" w:cs="Arial"/>
            <w:color w:val="000000"/>
            <w:sz w:val="32"/>
            <w:szCs w:val="32"/>
          </w:rPr>
          <w:t>;</w:t>
        </w:r>
      </w:ins>
    </w:p>
    <w:p w:rsidR="006B0403" w:rsidRPr="00B2245D"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4" w:right="154"/>
        <w:rPr>
          <w:ins w:id="41" w:author="Unknown"/>
          <w:rFonts w:ascii="Arial" w:eastAsia="Times New Roman" w:hAnsi="Arial" w:cs="Arial"/>
          <w:color w:val="000000"/>
          <w:sz w:val="32"/>
          <w:szCs w:val="32"/>
        </w:rPr>
      </w:pPr>
      <w:ins w:id="42" w:author="Unknown">
        <w:r w:rsidRPr="00B2245D">
          <w:rPr>
            <w:rFonts w:ascii="Arial" w:eastAsia="Times New Roman" w:hAnsi="Arial" w:cs="Arial"/>
            <w:color w:val="000000"/>
            <w:sz w:val="32"/>
            <w:szCs w:val="32"/>
          </w:rPr>
          <w:t>}</w:t>
        </w:r>
      </w:ins>
    </w:p>
    <w:p w:rsidR="006B0403" w:rsidRPr="00B2245D"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4" w:right="154"/>
        <w:rPr>
          <w:ins w:id="43" w:author="Unknown"/>
          <w:rFonts w:ascii="Arial" w:eastAsia="Times New Roman" w:hAnsi="Arial" w:cs="Arial"/>
          <w:color w:val="000000"/>
          <w:sz w:val="32"/>
          <w:szCs w:val="32"/>
        </w:rPr>
      </w:pPr>
      <w:proofErr w:type="gramStart"/>
      <w:ins w:id="44" w:author="Unknown">
        <w:r w:rsidRPr="00B2245D">
          <w:rPr>
            <w:rFonts w:ascii="Arial" w:eastAsia="Times New Roman" w:hAnsi="Arial" w:cs="Arial"/>
            <w:b/>
            <w:bCs/>
            <w:color w:val="0033CC"/>
            <w:sz w:val="32"/>
            <w:szCs w:val="32"/>
          </w:rPr>
          <w:t>else</w:t>
        </w:r>
        <w:proofErr w:type="gramEnd"/>
      </w:ins>
    </w:p>
    <w:p w:rsidR="006B0403" w:rsidRPr="00B2245D"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4" w:right="154"/>
        <w:rPr>
          <w:ins w:id="45" w:author="Unknown"/>
          <w:rFonts w:ascii="Arial" w:eastAsia="Times New Roman" w:hAnsi="Arial" w:cs="Arial"/>
          <w:color w:val="000000"/>
          <w:sz w:val="32"/>
          <w:szCs w:val="32"/>
        </w:rPr>
      </w:pPr>
      <w:proofErr w:type="gramStart"/>
      <w:ins w:id="46" w:author="Unknown">
        <w:r w:rsidRPr="00B2245D">
          <w:rPr>
            <w:rFonts w:ascii="Arial" w:eastAsia="Times New Roman" w:hAnsi="Arial" w:cs="Arial"/>
            <w:color w:val="000000"/>
            <w:sz w:val="32"/>
            <w:szCs w:val="32"/>
          </w:rPr>
          <w:t>front</w:t>
        </w:r>
        <w:proofErr w:type="gramEnd"/>
        <w:r w:rsidRPr="00B2245D">
          <w:rPr>
            <w:rFonts w:ascii="Arial" w:eastAsia="Times New Roman" w:hAnsi="Arial" w:cs="Arial"/>
            <w:color w:val="000000"/>
            <w:sz w:val="32"/>
            <w:szCs w:val="32"/>
          </w:rPr>
          <w:t>=(front+</w:t>
        </w:r>
        <w:r w:rsidRPr="00B2245D">
          <w:rPr>
            <w:rFonts w:ascii="Arial" w:eastAsia="Times New Roman" w:hAnsi="Arial" w:cs="Arial"/>
            <w:color w:val="CD5C5C"/>
            <w:sz w:val="32"/>
            <w:szCs w:val="32"/>
          </w:rPr>
          <w:t>1</w:t>
        </w:r>
        <w:r w:rsidRPr="00B2245D">
          <w:rPr>
            <w:rFonts w:ascii="Arial" w:eastAsia="Times New Roman" w:hAnsi="Arial" w:cs="Arial"/>
            <w:color w:val="000000"/>
            <w:sz w:val="32"/>
            <w:szCs w:val="32"/>
          </w:rPr>
          <w:t>)%</w:t>
        </w:r>
        <w:r w:rsidRPr="00B2245D">
          <w:rPr>
            <w:rFonts w:ascii="Arial" w:eastAsia="Times New Roman" w:hAnsi="Arial" w:cs="Arial"/>
            <w:color w:val="CD5C5C"/>
            <w:sz w:val="32"/>
            <w:szCs w:val="32"/>
          </w:rPr>
          <w:t>3</w:t>
        </w:r>
        <w:r w:rsidRPr="00B2245D">
          <w:rPr>
            <w:rFonts w:ascii="Arial" w:eastAsia="Times New Roman" w:hAnsi="Arial" w:cs="Arial"/>
            <w:color w:val="000000"/>
            <w:sz w:val="32"/>
            <w:szCs w:val="32"/>
          </w:rPr>
          <w:t>;</w:t>
        </w:r>
      </w:ins>
    </w:p>
    <w:p w:rsidR="006B0403" w:rsidRPr="00B2245D"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8" w:line="336" w:lineRule="atLeast"/>
        <w:ind w:left="154" w:right="154"/>
        <w:rPr>
          <w:rFonts w:ascii="Arial" w:eastAsia="Times New Roman" w:hAnsi="Arial" w:cs="Arial"/>
          <w:color w:val="000000"/>
          <w:sz w:val="32"/>
          <w:szCs w:val="32"/>
        </w:rPr>
      </w:pPr>
      <w:ins w:id="47" w:author="Unknown">
        <w:r w:rsidRPr="00B2245D">
          <w:rPr>
            <w:rFonts w:ascii="Arial" w:eastAsia="Times New Roman" w:hAnsi="Arial" w:cs="Arial"/>
            <w:color w:val="000000"/>
            <w:sz w:val="32"/>
            <w:szCs w:val="32"/>
          </w:rPr>
          <w:t>}</w:t>
        </w:r>
      </w:ins>
    </w:p>
    <w:p w:rsidR="006B0403" w:rsidRPr="00B2245D"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8" w:line="336" w:lineRule="atLeast"/>
        <w:ind w:left="154" w:right="154"/>
        <w:rPr>
          <w:rFonts w:ascii="Arial" w:eastAsia="Times New Roman" w:hAnsi="Arial" w:cs="Arial"/>
          <w:color w:val="000000"/>
          <w:sz w:val="32"/>
          <w:szCs w:val="32"/>
        </w:rPr>
      </w:pPr>
    </w:p>
    <w:p w:rsidR="006B0403" w:rsidRPr="00B2245D"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8" w:line="336" w:lineRule="atLeast"/>
        <w:ind w:left="154" w:right="154"/>
        <w:rPr>
          <w:rFonts w:ascii="Arial" w:eastAsia="Times New Roman" w:hAnsi="Arial" w:cs="Arial"/>
          <w:color w:val="000000"/>
          <w:sz w:val="32"/>
          <w:szCs w:val="32"/>
        </w:rPr>
      </w:pPr>
    </w:p>
    <w:p w:rsidR="006B0403" w:rsidRPr="006B0403" w:rsidRDefault="006B0403"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8" w:line="336" w:lineRule="atLeast"/>
        <w:ind w:left="154" w:right="154"/>
        <w:rPr>
          <w:ins w:id="48" w:author="Unknown"/>
          <w:rFonts w:ascii="Arial" w:eastAsia="Times New Roman" w:hAnsi="Arial" w:cs="Arial"/>
          <w:color w:val="000000"/>
          <w:sz w:val="32"/>
          <w:szCs w:val="32"/>
        </w:rPr>
      </w:pPr>
    </w:p>
    <w:p w:rsidR="006B0403" w:rsidRPr="006B0403" w:rsidRDefault="006B0403" w:rsidP="006B0403">
      <w:pPr>
        <w:shd w:val="clear" w:color="auto" w:fill="F5F5F5"/>
        <w:spacing w:after="0" w:line="240" w:lineRule="auto"/>
        <w:ind w:left="125" w:right="116"/>
        <w:outlineLvl w:val="1"/>
        <w:rPr>
          <w:ins w:id="49" w:author="Unknown"/>
          <w:rFonts w:ascii="Helvetica" w:eastAsia="Times New Roman" w:hAnsi="Helvetica" w:cs="Helvetica"/>
          <w:b/>
          <w:bCs/>
          <w:color w:val="00535E"/>
          <w:sz w:val="32"/>
          <w:szCs w:val="32"/>
        </w:rPr>
      </w:pPr>
      <w:ins w:id="50" w:author="Unknown">
        <w:r w:rsidRPr="006B0403">
          <w:rPr>
            <w:rFonts w:ascii="Helvetica" w:eastAsia="Times New Roman" w:hAnsi="Helvetica" w:cs="Helvetica"/>
            <w:b/>
            <w:bCs/>
            <w:color w:val="00535E"/>
            <w:sz w:val="32"/>
            <w:szCs w:val="32"/>
          </w:rPr>
          <w:t>Example of Queue</w:t>
        </w:r>
      </w:ins>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r w:rsidRPr="00B2245D">
        <w:rPr>
          <w:rStyle w:val="com"/>
          <w:rFonts w:ascii="Arial" w:hAnsi="Arial" w:cs="Arial"/>
          <w:color w:val="05A305"/>
          <w:sz w:val="32"/>
          <w:szCs w:val="32"/>
        </w:rPr>
        <w:t>#include</w:t>
      </w:r>
      <w:r w:rsidRPr="00B2245D">
        <w:rPr>
          <w:rStyle w:val="str"/>
          <w:rFonts w:ascii="Arial" w:hAnsi="Arial" w:cs="Arial"/>
          <w:color w:val="EE14BA"/>
          <w:sz w:val="32"/>
          <w:szCs w:val="32"/>
        </w:rPr>
        <w:t>&lt;</w:t>
      </w:r>
      <w:proofErr w:type="spellStart"/>
      <w:r w:rsidRPr="00B2245D">
        <w:rPr>
          <w:rStyle w:val="str"/>
          <w:rFonts w:ascii="Arial" w:hAnsi="Arial" w:cs="Arial"/>
          <w:color w:val="EE14BA"/>
          <w:sz w:val="32"/>
          <w:szCs w:val="32"/>
        </w:rPr>
        <w:t>stdio.h</w:t>
      </w:r>
      <w:proofErr w:type="spellEnd"/>
      <w:r w:rsidRPr="00B2245D">
        <w:rPr>
          <w:rStyle w:val="str"/>
          <w:rFonts w:ascii="Arial" w:hAnsi="Arial" w:cs="Arial"/>
          <w:color w:val="EE14BA"/>
          <w:sz w:val="32"/>
          <w:szCs w:val="32"/>
        </w:rPr>
        <w:t>&gt;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r w:rsidRPr="00B2245D">
        <w:rPr>
          <w:rStyle w:val="com"/>
          <w:rFonts w:ascii="Arial" w:hAnsi="Arial" w:cs="Arial"/>
          <w:color w:val="05A305"/>
          <w:sz w:val="32"/>
          <w:szCs w:val="32"/>
        </w:rPr>
        <w:t>#include</w:t>
      </w:r>
      <w:r w:rsidRPr="00B2245D">
        <w:rPr>
          <w:rStyle w:val="str"/>
          <w:rFonts w:ascii="Arial" w:hAnsi="Arial" w:cs="Arial"/>
          <w:color w:val="EE14BA"/>
          <w:sz w:val="32"/>
          <w:szCs w:val="32"/>
        </w:rPr>
        <w:t>&lt;</w:t>
      </w:r>
      <w:proofErr w:type="spellStart"/>
      <w:r w:rsidRPr="00B2245D">
        <w:rPr>
          <w:rStyle w:val="str"/>
          <w:rFonts w:ascii="Arial" w:hAnsi="Arial" w:cs="Arial"/>
          <w:color w:val="EE14BA"/>
          <w:sz w:val="32"/>
          <w:szCs w:val="32"/>
        </w:rPr>
        <w:t>conio.h</w:t>
      </w:r>
      <w:proofErr w:type="spellEnd"/>
      <w:r w:rsidRPr="00B2245D">
        <w:rPr>
          <w:rStyle w:val="str"/>
          <w:rFonts w:ascii="Arial" w:hAnsi="Arial" w:cs="Arial"/>
          <w:color w:val="EE14BA"/>
          <w:sz w:val="32"/>
          <w:szCs w:val="32"/>
        </w:rPr>
        <w:t>&gt;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gramStart"/>
      <w:r w:rsidRPr="00B2245D">
        <w:rPr>
          <w:rStyle w:val="kwd"/>
          <w:rFonts w:ascii="Arial" w:hAnsi="Arial" w:cs="Arial"/>
          <w:b/>
          <w:bCs/>
          <w:color w:val="0033CC"/>
          <w:sz w:val="32"/>
          <w:szCs w:val="32"/>
        </w:rPr>
        <w:t>void</w:t>
      </w:r>
      <w:proofErr w:type="gramEnd"/>
      <w:r w:rsidRPr="00B2245D">
        <w:rPr>
          <w:rStyle w:val="pln"/>
          <w:rFonts w:ascii="Arial" w:hAnsi="Arial" w:cs="Arial"/>
          <w:color w:val="000000"/>
          <w:sz w:val="32"/>
          <w:szCs w:val="32"/>
        </w:rPr>
        <w:t xml:space="preserve"> insert</w:t>
      </w: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gramStart"/>
      <w:r w:rsidRPr="00B2245D">
        <w:rPr>
          <w:rStyle w:val="kwd"/>
          <w:rFonts w:ascii="Arial" w:hAnsi="Arial" w:cs="Arial"/>
          <w:b/>
          <w:bCs/>
          <w:color w:val="0033CC"/>
          <w:sz w:val="32"/>
          <w:szCs w:val="32"/>
        </w:rPr>
        <w:t>void</w:t>
      </w:r>
      <w:proofErr w:type="gramEnd"/>
      <w:r w:rsidRPr="00B2245D">
        <w:rPr>
          <w:rStyle w:val="pln"/>
          <w:rFonts w:ascii="Arial" w:hAnsi="Arial" w:cs="Arial"/>
          <w:color w:val="000000"/>
          <w:sz w:val="32"/>
          <w:szCs w:val="32"/>
        </w:rPr>
        <w:t xml:space="preserve"> </w:t>
      </w:r>
      <w:r w:rsidRPr="00B2245D">
        <w:rPr>
          <w:rStyle w:val="kwd"/>
          <w:rFonts w:ascii="Arial" w:hAnsi="Arial" w:cs="Arial"/>
          <w:b/>
          <w:bCs/>
          <w:color w:val="0033CC"/>
          <w:sz w:val="32"/>
          <w:szCs w:val="32"/>
        </w:rPr>
        <w:t>del</w:t>
      </w: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gramStart"/>
      <w:r w:rsidRPr="00B2245D">
        <w:rPr>
          <w:rStyle w:val="kwd"/>
          <w:rFonts w:ascii="Arial" w:hAnsi="Arial" w:cs="Arial"/>
          <w:b/>
          <w:bCs/>
          <w:color w:val="0033CC"/>
          <w:sz w:val="32"/>
          <w:szCs w:val="32"/>
        </w:rPr>
        <w:t>void</w:t>
      </w:r>
      <w:proofErr w:type="gramEnd"/>
      <w:r w:rsidRPr="00B2245D">
        <w:rPr>
          <w:rStyle w:val="pln"/>
          <w:rFonts w:ascii="Arial" w:hAnsi="Arial" w:cs="Arial"/>
          <w:color w:val="000000"/>
          <w:sz w:val="32"/>
          <w:szCs w:val="32"/>
        </w:rPr>
        <w:t xml:space="preserve"> display</w:t>
      </w: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spellStart"/>
      <w:proofErr w:type="gramStart"/>
      <w:r w:rsidRPr="00B2245D">
        <w:rPr>
          <w:rStyle w:val="kwd"/>
          <w:rFonts w:ascii="Arial" w:hAnsi="Arial" w:cs="Arial"/>
          <w:b/>
          <w:bCs/>
          <w:color w:val="0033CC"/>
          <w:sz w:val="32"/>
          <w:szCs w:val="32"/>
        </w:rPr>
        <w:t>struct</w:t>
      </w:r>
      <w:proofErr w:type="spellEnd"/>
      <w:proofErr w:type="gramEnd"/>
      <w:r w:rsidRPr="00B2245D">
        <w:rPr>
          <w:rStyle w:val="pln"/>
          <w:rFonts w:ascii="Arial" w:hAnsi="Arial" w:cs="Arial"/>
          <w:color w:val="000000"/>
          <w:sz w:val="32"/>
          <w:szCs w:val="32"/>
        </w:rPr>
        <w:t xml:space="preserve"> circ</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spellStart"/>
      <w:proofErr w:type="gramStart"/>
      <w:r w:rsidRPr="00B2245D">
        <w:rPr>
          <w:rStyle w:val="kwd"/>
          <w:rFonts w:ascii="Arial" w:hAnsi="Arial" w:cs="Arial"/>
          <w:b/>
          <w:bCs/>
          <w:color w:val="0033CC"/>
          <w:sz w:val="32"/>
          <w:szCs w:val="32"/>
        </w:rPr>
        <w:t>int</w:t>
      </w:r>
      <w:proofErr w:type="spellEnd"/>
      <w:proofErr w:type="gramEnd"/>
      <w:r w:rsidRPr="00B2245D">
        <w:rPr>
          <w:rStyle w:val="pln"/>
          <w:rFonts w:ascii="Arial" w:hAnsi="Arial" w:cs="Arial"/>
          <w:color w:val="000000"/>
          <w:sz w:val="32"/>
          <w:szCs w:val="32"/>
        </w:rPr>
        <w:t xml:space="preserve"> </w:t>
      </w:r>
      <w:proofErr w:type="spellStart"/>
      <w:r w:rsidRPr="00B2245D">
        <w:rPr>
          <w:rStyle w:val="pln"/>
          <w:rFonts w:ascii="Arial" w:hAnsi="Arial" w:cs="Arial"/>
          <w:color w:val="000000"/>
          <w:sz w:val="32"/>
          <w:szCs w:val="32"/>
        </w:rPr>
        <w:t>cqueue</w:t>
      </w:r>
      <w:proofErr w:type="spellEnd"/>
      <w:r w:rsidRPr="00B2245D">
        <w:rPr>
          <w:rStyle w:val="pun"/>
          <w:rFonts w:ascii="Arial" w:hAnsi="Arial" w:cs="Arial"/>
          <w:color w:val="000000"/>
          <w:sz w:val="32"/>
          <w:szCs w:val="32"/>
        </w:rPr>
        <w:t>[</w:t>
      </w:r>
      <w:r w:rsidRPr="00B2245D">
        <w:rPr>
          <w:rStyle w:val="lit"/>
          <w:rFonts w:ascii="Arial" w:hAnsi="Arial" w:cs="Arial"/>
          <w:color w:val="CD5C5C"/>
          <w:sz w:val="32"/>
          <w:szCs w:val="32"/>
        </w:rPr>
        <w:t>5</w:t>
      </w: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spellStart"/>
      <w:proofErr w:type="gramStart"/>
      <w:r w:rsidRPr="00B2245D">
        <w:rPr>
          <w:rStyle w:val="kwd"/>
          <w:rFonts w:ascii="Arial" w:hAnsi="Arial" w:cs="Arial"/>
          <w:b/>
          <w:bCs/>
          <w:color w:val="0033CC"/>
          <w:sz w:val="32"/>
          <w:szCs w:val="32"/>
        </w:rPr>
        <w:t>struct</w:t>
      </w:r>
      <w:proofErr w:type="spellEnd"/>
      <w:r w:rsidRPr="00B2245D">
        <w:rPr>
          <w:rStyle w:val="pln"/>
          <w:rFonts w:ascii="Arial" w:hAnsi="Arial" w:cs="Arial"/>
          <w:color w:val="000000"/>
          <w:sz w:val="32"/>
          <w:szCs w:val="32"/>
        </w:rPr>
        <w:t xml:space="preserve">  circ</w:t>
      </w:r>
      <w:proofErr w:type="gramEnd"/>
      <w:r w:rsidRPr="00B2245D">
        <w:rPr>
          <w:rStyle w:val="pln"/>
          <w:rFonts w:ascii="Arial" w:hAnsi="Arial" w:cs="Arial"/>
          <w:color w:val="000000"/>
          <w:sz w:val="32"/>
          <w:szCs w:val="32"/>
        </w:rPr>
        <w:t xml:space="preserve"> </w:t>
      </w:r>
      <w:proofErr w:type="spellStart"/>
      <w:r w:rsidRPr="00B2245D">
        <w:rPr>
          <w:rStyle w:val="pln"/>
          <w:rFonts w:ascii="Arial" w:hAnsi="Arial" w:cs="Arial"/>
          <w:color w:val="000000"/>
          <w:sz w:val="32"/>
          <w:szCs w:val="32"/>
        </w:rPr>
        <w:t>cque</w:t>
      </w:r>
      <w:proofErr w:type="spellEnd"/>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spellStart"/>
      <w:proofErr w:type="gramStart"/>
      <w:r w:rsidRPr="00B2245D">
        <w:rPr>
          <w:rStyle w:val="kwd"/>
          <w:rFonts w:ascii="Arial" w:hAnsi="Arial" w:cs="Arial"/>
          <w:b/>
          <w:bCs/>
          <w:color w:val="0033CC"/>
          <w:sz w:val="32"/>
          <w:szCs w:val="32"/>
        </w:rPr>
        <w:t>int</w:t>
      </w:r>
      <w:proofErr w:type="spellEnd"/>
      <w:proofErr w:type="gramEnd"/>
      <w:r w:rsidRPr="00B2245D">
        <w:rPr>
          <w:rStyle w:val="pln"/>
          <w:rFonts w:ascii="Arial" w:hAnsi="Arial" w:cs="Arial"/>
          <w:color w:val="000000"/>
          <w:sz w:val="32"/>
          <w:szCs w:val="32"/>
        </w:rPr>
        <w:t xml:space="preserve"> rear</w:t>
      </w:r>
      <w:r w:rsidRPr="00B2245D">
        <w:rPr>
          <w:rStyle w:val="pun"/>
          <w:rFonts w:ascii="Arial" w:hAnsi="Arial" w:cs="Arial"/>
          <w:color w:val="000000"/>
          <w:sz w:val="32"/>
          <w:szCs w:val="32"/>
        </w:rPr>
        <w:t>=</w:t>
      </w:r>
      <w:r w:rsidRPr="00B2245D">
        <w:rPr>
          <w:rStyle w:val="lit"/>
          <w:rFonts w:ascii="Arial" w:hAnsi="Arial" w:cs="Arial"/>
          <w:color w:val="CD5C5C"/>
          <w:sz w:val="32"/>
          <w:szCs w:val="32"/>
        </w:rPr>
        <w:t>0</w:t>
      </w:r>
      <w:r w:rsidRPr="00B2245D">
        <w:rPr>
          <w:rStyle w:val="pun"/>
          <w:rFonts w:ascii="Arial" w:hAnsi="Arial" w:cs="Arial"/>
          <w:color w:val="000000"/>
          <w:sz w:val="32"/>
          <w:szCs w:val="32"/>
        </w:rPr>
        <w:t>,</w:t>
      </w:r>
      <w:r w:rsidRPr="00B2245D">
        <w:rPr>
          <w:rStyle w:val="pln"/>
          <w:rFonts w:ascii="Arial" w:hAnsi="Arial" w:cs="Arial"/>
          <w:color w:val="000000"/>
          <w:sz w:val="32"/>
          <w:szCs w:val="32"/>
        </w:rPr>
        <w:t>front</w:t>
      </w:r>
      <w:r w:rsidRPr="00B2245D">
        <w:rPr>
          <w:rStyle w:val="pun"/>
          <w:rFonts w:ascii="Arial" w:hAnsi="Arial" w:cs="Arial"/>
          <w:color w:val="000000"/>
          <w:sz w:val="32"/>
          <w:szCs w:val="32"/>
        </w:rPr>
        <w:t>=-</w:t>
      </w:r>
      <w:r w:rsidRPr="00B2245D">
        <w:rPr>
          <w:rStyle w:val="lit"/>
          <w:rFonts w:ascii="Arial" w:hAnsi="Arial" w:cs="Arial"/>
          <w:color w:val="CD5C5C"/>
          <w:sz w:val="32"/>
          <w:szCs w:val="32"/>
        </w:rPr>
        <w:t>1</w:t>
      </w: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gramStart"/>
      <w:r w:rsidRPr="00B2245D">
        <w:rPr>
          <w:rStyle w:val="kwd"/>
          <w:rFonts w:ascii="Arial" w:hAnsi="Arial" w:cs="Arial"/>
          <w:b/>
          <w:bCs/>
          <w:color w:val="0033CC"/>
          <w:sz w:val="32"/>
          <w:szCs w:val="32"/>
        </w:rPr>
        <w:t>void</w:t>
      </w:r>
      <w:proofErr w:type="gramEnd"/>
      <w:r w:rsidRPr="00B2245D">
        <w:rPr>
          <w:rStyle w:val="pln"/>
          <w:rFonts w:ascii="Arial" w:hAnsi="Arial" w:cs="Arial"/>
          <w:color w:val="000000"/>
          <w:sz w:val="32"/>
          <w:szCs w:val="32"/>
        </w:rPr>
        <w:t xml:space="preserve"> main</w:t>
      </w: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gramStart"/>
      <w:r w:rsidRPr="00B2245D">
        <w:rPr>
          <w:rStyle w:val="kwd"/>
          <w:rFonts w:ascii="Arial" w:hAnsi="Arial" w:cs="Arial"/>
          <w:b/>
          <w:bCs/>
          <w:color w:val="0033CC"/>
          <w:sz w:val="32"/>
          <w:szCs w:val="32"/>
        </w:rPr>
        <w:t>while</w:t>
      </w:r>
      <w:r w:rsidRPr="00B2245D">
        <w:rPr>
          <w:rStyle w:val="pun"/>
          <w:rFonts w:ascii="Arial" w:hAnsi="Arial" w:cs="Arial"/>
          <w:color w:val="000000"/>
          <w:sz w:val="32"/>
          <w:szCs w:val="32"/>
        </w:rPr>
        <w:t>(</w:t>
      </w:r>
      <w:proofErr w:type="gramEnd"/>
      <w:r w:rsidRPr="00B2245D">
        <w:rPr>
          <w:rStyle w:val="lit"/>
          <w:rFonts w:ascii="Arial" w:hAnsi="Arial" w:cs="Arial"/>
          <w:color w:val="CD5C5C"/>
          <w:sz w:val="32"/>
          <w:szCs w:val="32"/>
        </w:rPr>
        <w:t>1</w:t>
      </w: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spellStart"/>
      <w:proofErr w:type="gramStart"/>
      <w:r w:rsidRPr="00B2245D">
        <w:rPr>
          <w:rStyle w:val="kwd"/>
          <w:rFonts w:ascii="Arial" w:hAnsi="Arial" w:cs="Arial"/>
          <w:b/>
          <w:bCs/>
          <w:color w:val="0033CC"/>
          <w:sz w:val="32"/>
          <w:szCs w:val="32"/>
        </w:rPr>
        <w:t>int</w:t>
      </w:r>
      <w:proofErr w:type="spellEnd"/>
      <w:proofErr w:type="gramEnd"/>
      <w:r w:rsidRPr="00B2245D">
        <w:rPr>
          <w:rStyle w:val="pln"/>
          <w:rFonts w:ascii="Arial" w:hAnsi="Arial" w:cs="Arial"/>
          <w:color w:val="000000"/>
          <w:sz w:val="32"/>
          <w:szCs w:val="32"/>
        </w:rPr>
        <w:t xml:space="preserve"> num</w:t>
      </w: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r w:rsidRPr="00B2245D">
        <w:rPr>
          <w:rStyle w:val="pln"/>
          <w:rFonts w:ascii="Arial" w:hAnsi="Arial" w:cs="Arial"/>
          <w:color w:val="000000"/>
          <w:sz w:val="32"/>
          <w:szCs w:val="32"/>
        </w:rPr>
        <w:t xml:space="preserve"> </w:t>
      </w:r>
      <w:proofErr w:type="spellStart"/>
      <w:proofErr w:type="gramStart"/>
      <w:r w:rsidRPr="00B2245D">
        <w:rPr>
          <w:rStyle w:val="pln"/>
          <w:rFonts w:ascii="Arial" w:hAnsi="Arial" w:cs="Arial"/>
          <w:color w:val="000000"/>
          <w:sz w:val="32"/>
          <w:szCs w:val="32"/>
        </w:rPr>
        <w:t>clrscr</w:t>
      </w:r>
      <w:proofErr w:type="spellEnd"/>
      <w:r w:rsidRPr="00B2245D">
        <w:rPr>
          <w:rStyle w:val="pun"/>
          <w:rFonts w:ascii="Arial" w:hAnsi="Arial" w:cs="Arial"/>
          <w:color w:val="000000"/>
          <w:sz w:val="32"/>
          <w:szCs w:val="32"/>
        </w:rPr>
        <w:t>(</w:t>
      </w:r>
      <w:proofErr w:type="gramEnd"/>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spellStart"/>
      <w:proofErr w:type="gramStart"/>
      <w:r w:rsidRPr="00B2245D">
        <w:rPr>
          <w:rStyle w:val="pln"/>
          <w:rFonts w:ascii="Arial" w:hAnsi="Arial" w:cs="Arial"/>
          <w:color w:val="000000"/>
          <w:sz w:val="32"/>
          <w:szCs w:val="32"/>
        </w:rPr>
        <w:t>printf</w:t>
      </w:r>
      <w:proofErr w:type="spellEnd"/>
      <w:r w:rsidRPr="00B2245D">
        <w:rPr>
          <w:rStyle w:val="pun"/>
          <w:rFonts w:ascii="Arial" w:hAnsi="Arial" w:cs="Arial"/>
          <w:color w:val="000000"/>
          <w:sz w:val="32"/>
          <w:szCs w:val="32"/>
        </w:rPr>
        <w:t>(</w:t>
      </w:r>
      <w:proofErr w:type="gramEnd"/>
      <w:r w:rsidRPr="00B2245D">
        <w:rPr>
          <w:rStyle w:val="str"/>
          <w:rFonts w:ascii="Arial" w:hAnsi="Arial" w:cs="Arial"/>
          <w:color w:val="EE14BA"/>
          <w:sz w:val="32"/>
          <w:szCs w:val="32"/>
        </w:rPr>
        <w:t>"1.Insertion\n2.Deletion\n3.Display\n0.Exit\n"</w:t>
      </w: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spellStart"/>
      <w:proofErr w:type="gramStart"/>
      <w:r w:rsidRPr="00B2245D">
        <w:rPr>
          <w:rStyle w:val="pln"/>
          <w:rFonts w:ascii="Arial" w:hAnsi="Arial" w:cs="Arial"/>
          <w:color w:val="000000"/>
          <w:sz w:val="32"/>
          <w:szCs w:val="32"/>
        </w:rPr>
        <w:t>printf</w:t>
      </w:r>
      <w:proofErr w:type="spellEnd"/>
      <w:r w:rsidRPr="00B2245D">
        <w:rPr>
          <w:rStyle w:val="pun"/>
          <w:rFonts w:ascii="Arial" w:hAnsi="Arial" w:cs="Arial"/>
          <w:color w:val="000000"/>
          <w:sz w:val="32"/>
          <w:szCs w:val="32"/>
        </w:rPr>
        <w:t>(</w:t>
      </w:r>
      <w:proofErr w:type="gramEnd"/>
      <w:r w:rsidRPr="00B2245D">
        <w:rPr>
          <w:rStyle w:val="str"/>
          <w:rFonts w:ascii="Arial" w:hAnsi="Arial" w:cs="Arial"/>
          <w:color w:val="EE14BA"/>
          <w:sz w:val="32"/>
          <w:szCs w:val="32"/>
        </w:rPr>
        <w:t>"\n\</w:t>
      </w:r>
      <w:proofErr w:type="spellStart"/>
      <w:r w:rsidRPr="00B2245D">
        <w:rPr>
          <w:rStyle w:val="str"/>
          <w:rFonts w:ascii="Arial" w:hAnsi="Arial" w:cs="Arial"/>
          <w:color w:val="EE14BA"/>
          <w:sz w:val="32"/>
          <w:szCs w:val="32"/>
        </w:rPr>
        <w:t>nSelect</w:t>
      </w:r>
      <w:proofErr w:type="spellEnd"/>
      <w:r w:rsidRPr="00B2245D">
        <w:rPr>
          <w:rStyle w:val="str"/>
          <w:rFonts w:ascii="Arial" w:hAnsi="Arial" w:cs="Arial"/>
          <w:color w:val="EE14BA"/>
          <w:sz w:val="32"/>
          <w:szCs w:val="32"/>
        </w:rPr>
        <w:t xml:space="preserve"> Option : "</w:t>
      </w: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spellStart"/>
      <w:proofErr w:type="gramStart"/>
      <w:r w:rsidRPr="00B2245D">
        <w:rPr>
          <w:rStyle w:val="pln"/>
          <w:rFonts w:ascii="Arial" w:hAnsi="Arial" w:cs="Arial"/>
          <w:color w:val="000000"/>
          <w:sz w:val="32"/>
          <w:szCs w:val="32"/>
        </w:rPr>
        <w:t>scanf</w:t>
      </w:r>
      <w:proofErr w:type="spellEnd"/>
      <w:r w:rsidRPr="00B2245D">
        <w:rPr>
          <w:rStyle w:val="pun"/>
          <w:rFonts w:ascii="Arial" w:hAnsi="Arial" w:cs="Arial"/>
          <w:color w:val="000000"/>
          <w:sz w:val="32"/>
          <w:szCs w:val="32"/>
        </w:rPr>
        <w:t>(</w:t>
      </w:r>
      <w:proofErr w:type="gramEnd"/>
      <w:r w:rsidRPr="00B2245D">
        <w:rPr>
          <w:rStyle w:val="str"/>
          <w:rFonts w:ascii="Arial" w:hAnsi="Arial" w:cs="Arial"/>
          <w:color w:val="EE14BA"/>
          <w:sz w:val="32"/>
          <w:szCs w:val="32"/>
        </w:rPr>
        <w:t>"%</w:t>
      </w:r>
      <w:proofErr w:type="spellStart"/>
      <w:r w:rsidRPr="00B2245D">
        <w:rPr>
          <w:rStyle w:val="str"/>
          <w:rFonts w:ascii="Arial" w:hAnsi="Arial" w:cs="Arial"/>
          <w:color w:val="EE14BA"/>
          <w:sz w:val="32"/>
          <w:szCs w:val="32"/>
        </w:rPr>
        <w:t>d"</w:t>
      </w:r>
      <w:r w:rsidRPr="00B2245D">
        <w:rPr>
          <w:rStyle w:val="pun"/>
          <w:rFonts w:ascii="Arial" w:hAnsi="Arial" w:cs="Arial"/>
          <w:color w:val="000000"/>
          <w:sz w:val="32"/>
          <w:szCs w:val="32"/>
        </w:rPr>
        <w:t>,&amp;</w:t>
      </w:r>
      <w:r w:rsidRPr="00B2245D">
        <w:rPr>
          <w:rStyle w:val="pln"/>
          <w:rFonts w:ascii="Arial" w:hAnsi="Arial" w:cs="Arial"/>
          <w:color w:val="000000"/>
          <w:sz w:val="32"/>
          <w:szCs w:val="32"/>
        </w:rPr>
        <w:t>num</w:t>
      </w:r>
      <w:proofErr w:type="spellEnd"/>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gramStart"/>
      <w:r w:rsidRPr="00B2245D">
        <w:rPr>
          <w:rStyle w:val="kwd"/>
          <w:rFonts w:ascii="Arial" w:hAnsi="Arial" w:cs="Arial"/>
          <w:b/>
          <w:bCs/>
          <w:color w:val="0033CC"/>
          <w:sz w:val="32"/>
          <w:szCs w:val="32"/>
        </w:rPr>
        <w:t>switch</w:t>
      </w:r>
      <w:r w:rsidRPr="00B2245D">
        <w:rPr>
          <w:rStyle w:val="pun"/>
          <w:rFonts w:ascii="Arial" w:hAnsi="Arial" w:cs="Arial"/>
          <w:color w:val="000000"/>
          <w:sz w:val="32"/>
          <w:szCs w:val="32"/>
        </w:rPr>
        <w:t>(</w:t>
      </w:r>
      <w:proofErr w:type="gramEnd"/>
      <w:r w:rsidRPr="00B2245D">
        <w:rPr>
          <w:rStyle w:val="pln"/>
          <w:rFonts w:ascii="Arial" w:hAnsi="Arial" w:cs="Arial"/>
          <w:color w:val="000000"/>
          <w:sz w:val="32"/>
          <w:szCs w:val="32"/>
        </w:rPr>
        <w:t>num</w:t>
      </w: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gramStart"/>
      <w:r w:rsidRPr="00B2245D">
        <w:rPr>
          <w:rStyle w:val="kwd"/>
          <w:rFonts w:ascii="Arial" w:hAnsi="Arial" w:cs="Arial"/>
          <w:b/>
          <w:bCs/>
          <w:color w:val="0033CC"/>
          <w:sz w:val="32"/>
          <w:szCs w:val="32"/>
        </w:rPr>
        <w:t>case</w:t>
      </w:r>
      <w:proofErr w:type="gramEnd"/>
      <w:r w:rsidRPr="00B2245D">
        <w:rPr>
          <w:rStyle w:val="pln"/>
          <w:rFonts w:ascii="Arial" w:hAnsi="Arial" w:cs="Arial"/>
          <w:color w:val="000000"/>
          <w:sz w:val="32"/>
          <w:szCs w:val="32"/>
        </w:rPr>
        <w:t xml:space="preserve"> </w:t>
      </w:r>
      <w:r w:rsidRPr="00B2245D">
        <w:rPr>
          <w:rStyle w:val="lit"/>
          <w:rFonts w:ascii="Arial" w:hAnsi="Arial" w:cs="Arial"/>
          <w:color w:val="CD5C5C"/>
          <w:sz w:val="32"/>
          <w:szCs w:val="32"/>
        </w:rPr>
        <w:t>1</w:t>
      </w: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gramStart"/>
      <w:r w:rsidRPr="00B2245D">
        <w:rPr>
          <w:rStyle w:val="pln"/>
          <w:rFonts w:ascii="Arial" w:hAnsi="Arial" w:cs="Arial"/>
          <w:color w:val="000000"/>
          <w:sz w:val="32"/>
          <w:szCs w:val="32"/>
        </w:rPr>
        <w:t>insert</w:t>
      </w:r>
      <w:r w:rsidRPr="00B2245D">
        <w:rPr>
          <w:rStyle w:val="pun"/>
          <w:rFonts w:ascii="Arial" w:hAnsi="Arial" w:cs="Arial"/>
          <w:color w:val="000000"/>
          <w:sz w:val="32"/>
          <w:szCs w:val="32"/>
        </w:rPr>
        <w:t>(</w:t>
      </w:r>
      <w:proofErr w:type="gramEnd"/>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gramStart"/>
      <w:r w:rsidRPr="00B2245D">
        <w:rPr>
          <w:rStyle w:val="kwd"/>
          <w:rFonts w:ascii="Arial" w:hAnsi="Arial" w:cs="Arial"/>
          <w:b/>
          <w:bCs/>
          <w:color w:val="0033CC"/>
          <w:sz w:val="32"/>
          <w:szCs w:val="32"/>
        </w:rPr>
        <w:t>break</w:t>
      </w:r>
      <w:proofErr w:type="gramEnd"/>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gramStart"/>
      <w:r w:rsidRPr="00B2245D">
        <w:rPr>
          <w:rStyle w:val="kwd"/>
          <w:rFonts w:ascii="Arial" w:hAnsi="Arial" w:cs="Arial"/>
          <w:b/>
          <w:bCs/>
          <w:color w:val="0033CC"/>
          <w:sz w:val="32"/>
          <w:szCs w:val="32"/>
        </w:rPr>
        <w:t>case</w:t>
      </w:r>
      <w:proofErr w:type="gramEnd"/>
      <w:r w:rsidRPr="00B2245D">
        <w:rPr>
          <w:rStyle w:val="pln"/>
          <w:rFonts w:ascii="Arial" w:hAnsi="Arial" w:cs="Arial"/>
          <w:color w:val="000000"/>
          <w:sz w:val="32"/>
          <w:szCs w:val="32"/>
        </w:rPr>
        <w:t xml:space="preserve"> </w:t>
      </w:r>
      <w:r w:rsidRPr="00B2245D">
        <w:rPr>
          <w:rStyle w:val="lit"/>
          <w:rFonts w:ascii="Arial" w:hAnsi="Arial" w:cs="Arial"/>
          <w:color w:val="CD5C5C"/>
          <w:sz w:val="32"/>
          <w:szCs w:val="32"/>
        </w:rPr>
        <w:t>2</w:t>
      </w: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gramStart"/>
      <w:r w:rsidRPr="00B2245D">
        <w:rPr>
          <w:rStyle w:val="kwd"/>
          <w:rFonts w:ascii="Arial" w:hAnsi="Arial" w:cs="Arial"/>
          <w:b/>
          <w:bCs/>
          <w:color w:val="0033CC"/>
          <w:sz w:val="32"/>
          <w:szCs w:val="32"/>
        </w:rPr>
        <w:t>del</w:t>
      </w:r>
      <w:r w:rsidRPr="00B2245D">
        <w:rPr>
          <w:rStyle w:val="pun"/>
          <w:rFonts w:ascii="Arial" w:hAnsi="Arial" w:cs="Arial"/>
          <w:color w:val="000000"/>
          <w:sz w:val="32"/>
          <w:szCs w:val="32"/>
        </w:rPr>
        <w:t>(</w:t>
      </w:r>
      <w:proofErr w:type="gramEnd"/>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gramStart"/>
      <w:r w:rsidRPr="00B2245D">
        <w:rPr>
          <w:rStyle w:val="kwd"/>
          <w:rFonts w:ascii="Arial" w:hAnsi="Arial" w:cs="Arial"/>
          <w:b/>
          <w:bCs/>
          <w:color w:val="0033CC"/>
          <w:sz w:val="32"/>
          <w:szCs w:val="32"/>
        </w:rPr>
        <w:t>break</w:t>
      </w:r>
      <w:proofErr w:type="gramEnd"/>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gramStart"/>
      <w:r w:rsidRPr="00B2245D">
        <w:rPr>
          <w:rStyle w:val="kwd"/>
          <w:rFonts w:ascii="Arial" w:hAnsi="Arial" w:cs="Arial"/>
          <w:b/>
          <w:bCs/>
          <w:color w:val="0033CC"/>
          <w:sz w:val="32"/>
          <w:szCs w:val="32"/>
        </w:rPr>
        <w:t>case</w:t>
      </w:r>
      <w:proofErr w:type="gramEnd"/>
      <w:r w:rsidRPr="00B2245D">
        <w:rPr>
          <w:rStyle w:val="pln"/>
          <w:rFonts w:ascii="Arial" w:hAnsi="Arial" w:cs="Arial"/>
          <w:color w:val="000000"/>
          <w:sz w:val="32"/>
          <w:szCs w:val="32"/>
        </w:rPr>
        <w:t xml:space="preserve"> </w:t>
      </w:r>
      <w:r w:rsidRPr="00B2245D">
        <w:rPr>
          <w:rStyle w:val="lit"/>
          <w:rFonts w:ascii="Arial" w:hAnsi="Arial" w:cs="Arial"/>
          <w:color w:val="CD5C5C"/>
          <w:sz w:val="32"/>
          <w:szCs w:val="32"/>
        </w:rPr>
        <w:t>3</w:t>
      </w: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gramStart"/>
      <w:r w:rsidRPr="00B2245D">
        <w:rPr>
          <w:rStyle w:val="pln"/>
          <w:rFonts w:ascii="Arial" w:hAnsi="Arial" w:cs="Arial"/>
          <w:color w:val="000000"/>
          <w:sz w:val="32"/>
          <w:szCs w:val="32"/>
        </w:rPr>
        <w:t>display</w:t>
      </w:r>
      <w:r w:rsidRPr="00B2245D">
        <w:rPr>
          <w:rStyle w:val="pun"/>
          <w:rFonts w:ascii="Arial" w:hAnsi="Arial" w:cs="Arial"/>
          <w:color w:val="000000"/>
          <w:sz w:val="32"/>
          <w:szCs w:val="32"/>
        </w:rPr>
        <w:t>(</w:t>
      </w:r>
      <w:proofErr w:type="gramEnd"/>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gramStart"/>
      <w:r w:rsidRPr="00B2245D">
        <w:rPr>
          <w:rStyle w:val="kwd"/>
          <w:rFonts w:ascii="Arial" w:hAnsi="Arial" w:cs="Arial"/>
          <w:b/>
          <w:bCs/>
          <w:color w:val="0033CC"/>
          <w:sz w:val="32"/>
          <w:szCs w:val="32"/>
        </w:rPr>
        <w:t>break</w:t>
      </w:r>
      <w:proofErr w:type="gramEnd"/>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gramStart"/>
      <w:r w:rsidRPr="00B2245D">
        <w:rPr>
          <w:rStyle w:val="kwd"/>
          <w:rFonts w:ascii="Arial" w:hAnsi="Arial" w:cs="Arial"/>
          <w:b/>
          <w:bCs/>
          <w:color w:val="0033CC"/>
          <w:sz w:val="32"/>
          <w:szCs w:val="32"/>
        </w:rPr>
        <w:lastRenderedPageBreak/>
        <w:t>case</w:t>
      </w:r>
      <w:proofErr w:type="gramEnd"/>
      <w:r w:rsidRPr="00B2245D">
        <w:rPr>
          <w:rStyle w:val="pln"/>
          <w:rFonts w:ascii="Arial" w:hAnsi="Arial" w:cs="Arial"/>
          <w:color w:val="000000"/>
          <w:sz w:val="32"/>
          <w:szCs w:val="32"/>
        </w:rPr>
        <w:t xml:space="preserve"> </w:t>
      </w:r>
      <w:r w:rsidRPr="00B2245D">
        <w:rPr>
          <w:rStyle w:val="lit"/>
          <w:rFonts w:ascii="Arial" w:hAnsi="Arial" w:cs="Arial"/>
          <w:color w:val="CD5C5C"/>
          <w:sz w:val="32"/>
          <w:szCs w:val="32"/>
        </w:rPr>
        <w:t>0</w:t>
      </w: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gramStart"/>
      <w:r w:rsidRPr="00B2245D">
        <w:rPr>
          <w:rStyle w:val="kwd"/>
          <w:rFonts w:ascii="Arial" w:hAnsi="Arial" w:cs="Arial"/>
          <w:b/>
          <w:bCs/>
          <w:color w:val="0033CC"/>
          <w:sz w:val="32"/>
          <w:szCs w:val="32"/>
        </w:rPr>
        <w:t>exit</w:t>
      </w:r>
      <w:r w:rsidRPr="00B2245D">
        <w:rPr>
          <w:rStyle w:val="pun"/>
          <w:rFonts w:ascii="Arial" w:hAnsi="Arial" w:cs="Arial"/>
          <w:color w:val="000000"/>
          <w:sz w:val="32"/>
          <w:szCs w:val="32"/>
        </w:rPr>
        <w:t>(</w:t>
      </w:r>
      <w:proofErr w:type="gramEnd"/>
      <w:r w:rsidRPr="00B2245D">
        <w:rPr>
          <w:rStyle w:val="lit"/>
          <w:rFonts w:ascii="Arial" w:hAnsi="Arial" w:cs="Arial"/>
          <w:color w:val="CD5C5C"/>
          <w:sz w:val="32"/>
          <w:szCs w:val="32"/>
        </w:rPr>
        <w:t>0</w:t>
      </w: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gramStart"/>
      <w:r w:rsidRPr="00B2245D">
        <w:rPr>
          <w:rStyle w:val="kwd"/>
          <w:rFonts w:ascii="Arial" w:hAnsi="Arial" w:cs="Arial"/>
          <w:b/>
          <w:bCs/>
          <w:color w:val="0033CC"/>
          <w:sz w:val="32"/>
          <w:szCs w:val="32"/>
        </w:rPr>
        <w:t>break</w:t>
      </w:r>
      <w:proofErr w:type="gramEnd"/>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gramStart"/>
      <w:r w:rsidRPr="00B2245D">
        <w:rPr>
          <w:rStyle w:val="kwd"/>
          <w:rFonts w:ascii="Arial" w:hAnsi="Arial" w:cs="Arial"/>
          <w:b/>
          <w:bCs/>
          <w:color w:val="0033CC"/>
          <w:sz w:val="32"/>
          <w:szCs w:val="32"/>
        </w:rPr>
        <w:t>default</w:t>
      </w:r>
      <w:proofErr w:type="gramEnd"/>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spellStart"/>
      <w:proofErr w:type="gramStart"/>
      <w:r w:rsidRPr="00B2245D">
        <w:rPr>
          <w:rStyle w:val="pln"/>
          <w:rFonts w:ascii="Arial" w:hAnsi="Arial" w:cs="Arial"/>
          <w:color w:val="000000"/>
          <w:sz w:val="32"/>
          <w:szCs w:val="32"/>
        </w:rPr>
        <w:t>printf</w:t>
      </w:r>
      <w:proofErr w:type="spellEnd"/>
      <w:r w:rsidRPr="00B2245D">
        <w:rPr>
          <w:rStyle w:val="pun"/>
          <w:rFonts w:ascii="Arial" w:hAnsi="Arial" w:cs="Arial"/>
          <w:color w:val="000000"/>
          <w:sz w:val="32"/>
          <w:szCs w:val="32"/>
        </w:rPr>
        <w:t>(</w:t>
      </w:r>
      <w:proofErr w:type="gramEnd"/>
      <w:r w:rsidRPr="00B2245D">
        <w:rPr>
          <w:rStyle w:val="str"/>
          <w:rFonts w:ascii="Arial" w:hAnsi="Arial" w:cs="Arial"/>
          <w:color w:val="EE14BA"/>
          <w:sz w:val="32"/>
          <w:szCs w:val="32"/>
        </w:rPr>
        <w:t>"\n\n Invalid Option "</w:t>
      </w: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spellStart"/>
      <w:proofErr w:type="gramStart"/>
      <w:r w:rsidRPr="00B2245D">
        <w:rPr>
          <w:rStyle w:val="pln"/>
          <w:rFonts w:ascii="Arial" w:hAnsi="Arial" w:cs="Arial"/>
          <w:color w:val="000000"/>
          <w:sz w:val="32"/>
          <w:szCs w:val="32"/>
        </w:rPr>
        <w:t>getch</w:t>
      </w:r>
      <w:proofErr w:type="spellEnd"/>
      <w:r w:rsidRPr="00B2245D">
        <w:rPr>
          <w:rStyle w:val="pun"/>
          <w:rFonts w:ascii="Arial" w:hAnsi="Arial" w:cs="Arial"/>
          <w:color w:val="000000"/>
          <w:sz w:val="32"/>
          <w:szCs w:val="32"/>
        </w:rPr>
        <w:t>(</w:t>
      </w:r>
      <w:proofErr w:type="gramEnd"/>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gramStart"/>
      <w:r w:rsidRPr="00B2245D">
        <w:rPr>
          <w:rStyle w:val="kwd"/>
          <w:rFonts w:ascii="Arial" w:hAnsi="Arial" w:cs="Arial"/>
          <w:b/>
          <w:bCs/>
          <w:color w:val="0033CC"/>
          <w:sz w:val="32"/>
          <w:szCs w:val="32"/>
        </w:rPr>
        <w:t>void</w:t>
      </w:r>
      <w:proofErr w:type="gramEnd"/>
      <w:r w:rsidRPr="00B2245D">
        <w:rPr>
          <w:rStyle w:val="pln"/>
          <w:rFonts w:ascii="Arial" w:hAnsi="Arial" w:cs="Arial"/>
          <w:color w:val="000000"/>
          <w:sz w:val="32"/>
          <w:szCs w:val="32"/>
        </w:rPr>
        <w:t xml:space="preserve"> insert</w:t>
      </w: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spellStart"/>
      <w:proofErr w:type="gramStart"/>
      <w:r w:rsidRPr="00B2245D">
        <w:rPr>
          <w:rStyle w:val="kwd"/>
          <w:rFonts w:ascii="Arial" w:hAnsi="Arial" w:cs="Arial"/>
          <w:b/>
          <w:bCs/>
          <w:color w:val="0033CC"/>
          <w:sz w:val="32"/>
          <w:szCs w:val="32"/>
        </w:rPr>
        <w:t>int</w:t>
      </w:r>
      <w:proofErr w:type="spellEnd"/>
      <w:proofErr w:type="gramEnd"/>
      <w:r w:rsidRPr="00B2245D">
        <w:rPr>
          <w:rStyle w:val="pln"/>
          <w:rFonts w:ascii="Arial" w:hAnsi="Arial" w:cs="Arial"/>
          <w:color w:val="000000"/>
          <w:sz w:val="32"/>
          <w:szCs w:val="32"/>
        </w:rPr>
        <w:t xml:space="preserve"> item</w:t>
      </w: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spellStart"/>
      <w:proofErr w:type="gramStart"/>
      <w:r w:rsidRPr="00B2245D">
        <w:rPr>
          <w:rStyle w:val="pln"/>
          <w:rFonts w:ascii="Arial" w:hAnsi="Arial" w:cs="Arial"/>
          <w:color w:val="000000"/>
          <w:sz w:val="32"/>
          <w:szCs w:val="32"/>
        </w:rPr>
        <w:t>printf</w:t>
      </w:r>
      <w:proofErr w:type="spellEnd"/>
      <w:r w:rsidRPr="00B2245D">
        <w:rPr>
          <w:rStyle w:val="pun"/>
          <w:rFonts w:ascii="Arial" w:hAnsi="Arial" w:cs="Arial"/>
          <w:color w:val="000000"/>
          <w:sz w:val="32"/>
          <w:szCs w:val="32"/>
        </w:rPr>
        <w:t>(</w:t>
      </w:r>
      <w:proofErr w:type="gramEnd"/>
      <w:r w:rsidRPr="00B2245D">
        <w:rPr>
          <w:rStyle w:val="str"/>
          <w:rFonts w:ascii="Arial" w:hAnsi="Arial" w:cs="Arial"/>
          <w:color w:val="EE14BA"/>
          <w:sz w:val="32"/>
          <w:szCs w:val="32"/>
        </w:rPr>
        <w:t>"Element : "</w:t>
      </w: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spellStart"/>
      <w:proofErr w:type="gramStart"/>
      <w:r w:rsidRPr="00B2245D">
        <w:rPr>
          <w:rStyle w:val="pln"/>
          <w:rFonts w:ascii="Arial" w:hAnsi="Arial" w:cs="Arial"/>
          <w:color w:val="000000"/>
          <w:sz w:val="32"/>
          <w:szCs w:val="32"/>
        </w:rPr>
        <w:t>scanf</w:t>
      </w:r>
      <w:proofErr w:type="spellEnd"/>
      <w:r w:rsidRPr="00B2245D">
        <w:rPr>
          <w:rStyle w:val="pun"/>
          <w:rFonts w:ascii="Arial" w:hAnsi="Arial" w:cs="Arial"/>
          <w:color w:val="000000"/>
          <w:sz w:val="32"/>
          <w:szCs w:val="32"/>
        </w:rPr>
        <w:t>(</w:t>
      </w:r>
      <w:proofErr w:type="gramEnd"/>
      <w:r w:rsidRPr="00B2245D">
        <w:rPr>
          <w:rStyle w:val="str"/>
          <w:rFonts w:ascii="Arial" w:hAnsi="Arial" w:cs="Arial"/>
          <w:color w:val="EE14BA"/>
          <w:sz w:val="32"/>
          <w:szCs w:val="32"/>
        </w:rPr>
        <w:t>"%</w:t>
      </w:r>
      <w:proofErr w:type="spellStart"/>
      <w:r w:rsidRPr="00B2245D">
        <w:rPr>
          <w:rStyle w:val="str"/>
          <w:rFonts w:ascii="Arial" w:hAnsi="Arial" w:cs="Arial"/>
          <w:color w:val="EE14BA"/>
          <w:sz w:val="32"/>
          <w:szCs w:val="32"/>
        </w:rPr>
        <w:t>d"</w:t>
      </w:r>
      <w:r w:rsidRPr="00B2245D">
        <w:rPr>
          <w:rStyle w:val="pun"/>
          <w:rFonts w:ascii="Arial" w:hAnsi="Arial" w:cs="Arial"/>
          <w:color w:val="000000"/>
          <w:sz w:val="32"/>
          <w:szCs w:val="32"/>
        </w:rPr>
        <w:t>,&amp;</w:t>
      </w:r>
      <w:r w:rsidRPr="00B2245D">
        <w:rPr>
          <w:rStyle w:val="pln"/>
          <w:rFonts w:ascii="Arial" w:hAnsi="Arial" w:cs="Arial"/>
          <w:color w:val="000000"/>
          <w:sz w:val="32"/>
          <w:szCs w:val="32"/>
        </w:rPr>
        <w:t>item</w:t>
      </w:r>
      <w:proofErr w:type="spellEnd"/>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gramStart"/>
      <w:r w:rsidRPr="00B2245D">
        <w:rPr>
          <w:rStyle w:val="kwd"/>
          <w:rFonts w:ascii="Arial" w:hAnsi="Arial" w:cs="Arial"/>
          <w:b/>
          <w:bCs/>
          <w:color w:val="0033CC"/>
          <w:sz w:val="32"/>
          <w:szCs w:val="32"/>
        </w:rPr>
        <w:t>if</w:t>
      </w:r>
      <w:r w:rsidRPr="00B2245D">
        <w:rPr>
          <w:rStyle w:val="pun"/>
          <w:rFonts w:ascii="Arial" w:hAnsi="Arial" w:cs="Arial"/>
          <w:color w:val="000000"/>
          <w:sz w:val="32"/>
          <w:szCs w:val="32"/>
        </w:rPr>
        <w:t>(</w:t>
      </w:r>
      <w:proofErr w:type="gramEnd"/>
      <w:r w:rsidRPr="00B2245D">
        <w:rPr>
          <w:rStyle w:val="pln"/>
          <w:rFonts w:ascii="Arial" w:hAnsi="Arial" w:cs="Arial"/>
          <w:color w:val="000000"/>
          <w:sz w:val="32"/>
          <w:szCs w:val="32"/>
        </w:rPr>
        <w:t>front</w:t>
      </w:r>
      <w:r w:rsidRPr="00B2245D">
        <w:rPr>
          <w:rStyle w:val="pun"/>
          <w:rFonts w:ascii="Arial" w:hAnsi="Arial" w:cs="Arial"/>
          <w:color w:val="000000"/>
          <w:sz w:val="32"/>
          <w:szCs w:val="32"/>
        </w:rPr>
        <w:t>==(</w:t>
      </w:r>
      <w:r w:rsidRPr="00B2245D">
        <w:rPr>
          <w:rStyle w:val="pln"/>
          <w:rFonts w:ascii="Arial" w:hAnsi="Arial" w:cs="Arial"/>
          <w:color w:val="000000"/>
          <w:sz w:val="32"/>
          <w:szCs w:val="32"/>
        </w:rPr>
        <w:t>rear</w:t>
      </w:r>
      <w:r w:rsidRPr="00B2245D">
        <w:rPr>
          <w:rStyle w:val="pun"/>
          <w:rFonts w:ascii="Arial" w:hAnsi="Arial" w:cs="Arial"/>
          <w:color w:val="000000"/>
          <w:sz w:val="32"/>
          <w:szCs w:val="32"/>
        </w:rPr>
        <w:t>+</w:t>
      </w:r>
      <w:r w:rsidRPr="00B2245D">
        <w:rPr>
          <w:rStyle w:val="lit"/>
          <w:rFonts w:ascii="Arial" w:hAnsi="Arial" w:cs="Arial"/>
          <w:color w:val="CD5C5C"/>
          <w:sz w:val="32"/>
          <w:szCs w:val="32"/>
        </w:rPr>
        <w:t>1</w:t>
      </w:r>
      <w:r w:rsidRPr="00B2245D">
        <w:rPr>
          <w:rStyle w:val="pun"/>
          <w:rFonts w:ascii="Arial" w:hAnsi="Arial" w:cs="Arial"/>
          <w:color w:val="000000"/>
          <w:sz w:val="32"/>
          <w:szCs w:val="32"/>
        </w:rPr>
        <w:t>)%</w:t>
      </w:r>
      <w:r w:rsidRPr="00B2245D">
        <w:rPr>
          <w:rStyle w:val="lit"/>
          <w:rFonts w:ascii="Arial" w:hAnsi="Arial" w:cs="Arial"/>
          <w:color w:val="CD5C5C"/>
          <w:sz w:val="32"/>
          <w:szCs w:val="32"/>
        </w:rPr>
        <w:t>3</w:t>
      </w: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spellStart"/>
      <w:proofErr w:type="gramStart"/>
      <w:r w:rsidRPr="00B2245D">
        <w:rPr>
          <w:rStyle w:val="pln"/>
          <w:rFonts w:ascii="Arial" w:hAnsi="Arial" w:cs="Arial"/>
          <w:color w:val="000000"/>
          <w:sz w:val="32"/>
          <w:szCs w:val="32"/>
        </w:rPr>
        <w:t>printf</w:t>
      </w:r>
      <w:proofErr w:type="spellEnd"/>
      <w:r w:rsidRPr="00B2245D">
        <w:rPr>
          <w:rStyle w:val="pun"/>
          <w:rFonts w:ascii="Arial" w:hAnsi="Arial" w:cs="Arial"/>
          <w:color w:val="000000"/>
          <w:sz w:val="32"/>
          <w:szCs w:val="32"/>
        </w:rPr>
        <w:t>(</w:t>
      </w:r>
      <w:proofErr w:type="gramEnd"/>
      <w:r w:rsidRPr="00B2245D">
        <w:rPr>
          <w:rStyle w:val="str"/>
          <w:rFonts w:ascii="Arial" w:hAnsi="Arial" w:cs="Arial"/>
          <w:color w:val="EE14BA"/>
          <w:sz w:val="32"/>
          <w:szCs w:val="32"/>
        </w:rPr>
        <w:t>"Queue is Full"</w:t>
      </w: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gramStart"/>
      <w:r w:rsidRPr="00B2245D">
        <w:rPr>
          <w:rStyle w:val="kwd"/>
          <w:rFonts w:ascii="Arial" w:hAnsi="Arial" w:cs="Arial"/>
          <w:b/>
          <w:bCs/>
          <w:color w:val="0033CC"/>
          <w:sz w:val="32"/>
          <w:szCs w:val="32"/>
        </w:rPr>
        <w:t>return</w:t>
      </w:r>
      <w:proofErr w:type="gramEnd"/>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gramStart"/>
      <w:r w:rsidRPr="00B2245D">
        <w:rPr>
          <w:rStyle w:val="kwd"/>
          <w:rFonts w:ascii="Arial" w:hAnsi="Arial" w:cs="Arial"/>
          <w:b/>
          <w:bCs/>
          <w:color w:val="0033CC"/>
          <w:sz w:val="32"/>
          <w:szCs w:val="32"/>
        </w:rPr>
        <w:t>if</w:t>
      </w:r>
      <w:r w:rsidRPr="00B2245D">
        <w:rPr>
          <w:rStyle w:val="pun"/>
          <w:rFonts w:ascii="Arial" w:hAnsi="Arial" w:cs="Arial"/>
          <w:color w:val="000000"/>
          <w:sz w:val="32"/>
          <w:szCs w:val="32"/>
        </w:rPr>
        <w:t>(</w:t>
      </w:r>
      <w:proofErr w:type="gramEnd"/>
      <w:r w:rsidRPr="00B2245D">
        <w:rPr>
          <w:rStyle w:val="pln"/>
          <w:rFonts w:ascii="Arial" w:hAnsi="Arial" w:cs="Arial"/>
          <w:color w:val="000000"/>
          <w:sz w:val="32"/>
          <w:szCs w:val="32"/>
        </w:rPr>
        <w:t>front</w:t>
      </w:r>
      <w:r w:rsidRPr="00B2245D">
        <w:rPr>
          <w:rStyle w:val="pun"/>
          <w:rFonts w:ascii="Arial" w:hAnsi="Arial" w:cs="Arial"/>
          <w:color w:val="000000"/>
          <w:sz w:val="32"/>
          <w:szCs w:val="32"/>
        </w:rPr>
        <w:t>==-</w:t>
      </w:r>
      <w:r w:rsidRPr="00B2245D">
        <w:rPr>
          <w:rStyle w:val="lit"/>
          <w:rFonts w:ascii="Arial" w:hAnsi="Arial" w:cs="Arial"/>
          <w:color w:val="CD5C5C"/>
          <w:sz w:val="32"/>
          <w:szCs w:val="32"/>
        </w:rPr>
        <w:t>1</w:t>
      </w: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gramStart"/>
      <w:r w:rsidRPr="00B2245D">
        <w:rPr>
          <w:rStyle w:val="pln"/>
          <w:rFonts w:ascii="Arial" w:hAnsi="Arial" w:cs="Arial"/>
          <w:color w:val="000000"/>
          <w:sz w:val="32"/>
          <w:szCs w:val="32"/>
        </w:rPr>
        <w:t>rear</w:t>
      </w:r>
      <w:r w:rsidRPr="00B2245D">
        <w:rPr>
          <w:rStyle w:val="pun"/>
          <w:rFonts w:ascii="Arial" w:hAnsi="Arial" w:cs="Arial"/>
          <w:color w:val="000000"/>
          <w:sz w:val="32"/>
          <w:szCs w:val="32"/>
        </w:rPr>
        <w:t>=</w:t>
      </w:r>
      <w:proofErr w:type="gramEnd"/>
      <w:r w:rsidRPr="00B2245D">
        <w:rPr>
          <w:rStyle w:val="pln"/>
          <w:rFonts w:ascii="Arial" w:hAnsi="Arial" w:cs="Arial"/>
          <w:color w:val="000000"/>
          <w:sz w:val="32"/>
          <w:szCs w:val="32"/>
        </w:rPr>
        <w:t>front</w:t>
      </w:r>
      <w:r w:rsidRPr="00B2245D">
        <w:rPr>
          <w:rStyle w:val="pun"/>
          <w:rFonts w:ascii="Arial" w:hAnsi="Arial" w:cs="Arial"/>
          <w:color w:val="000000"/>
          <w:sz w:val="32"/>
          <w:szCs w:val="32"/>
        </w:rPr>
        <w:t>=</w:t>
      </w:r>
      <w:r w:rsidRPr="00B2245D">
        <w:rPr>
          <w:rStyle w:val="lit"/>
          <w:rFonts w:ascii="Arial" w:hAnsi="Arial" w:cs="Arial"/>
          <w:color w:val="CD5C5C"/>
          <w:sz w:val="32"/>
          <w:szCs w:val="32"/>
        </w:rPr>
        <w:t>0</w:t>
      </w: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gramStart"/>
      <w:r w:rsidRPr="00B2245D">
        <w:rPr>
          <w:rStyle w:val="kwd"/>
          <w:rFonts w:ascii="Arial" w:hAnsi="Arial" w:cs="Arial"/>
          <w:b/>
          <w:bCs/>
          <w:color w:val="0033CC"/>
          <w:sz w:val="32"/>
          <w:szCs w:val="32"/>
        </w:rPr>
        <w:t>else</w:t>
      </w:r>
      <w:proofErr w:type="gramEnd"/>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gramStart"/>
      <w:r w:rsidRPr="00B2245D">
        <w:rPr>
          <w:rStyle w:val="pln"/>
          <w:rFonts w:ascii="Arial" w:hAnsi="Arial" w:cs="Arial"/>
          <w:color w:val="000000"/>
          <w:sz w:val="32"/>
          <w:szCs w:val="32"/>
        </w:rPr>
        <w:t>rear</w:t>
      </w:r>
      <w:proofErr w:type="gramEnd"/>
      <w:r w:rsidRPr="00B2245D">
        <w:rPr>
          <w:rStyle w:val="pun"/>
          <w:rFonts w:ascii="Arial" w:hAnsi="Arial" w:cs="Arial"/>
          <w:color w:val="000000"/>
          <w:sz w:val="32"/>
          <w:szCs w:val="32"/>
        </w:rPr>
        <w:t>=(</w:t>
      </w:r>
      <w:r w:rsidRPr="00B2245D">
        <w:rPr>
          <w:rStyle w:val="pln"/>
          <w:rFonts w:ascii="Arial" w:hAnsi="Arial" w:cs="Arial"/>
          <w:color w:val="000000"/>
          <w:sz w:val="32"/>
          <w:szCs w:val="32"/>
        </w:rPr>
        <w:t>rear</w:t>
      </w:r>
      <w:r w:rsidRPr="00B2245D">
        <w:rPr>
          <w:rStyle w:val="pun"/>
          <w:rFonts w:ascii="Arial" w:hAnsi="Arial" w:cs="Arial"/>
          <w:color w:val="000000"/>
          <w:sz w:val="32"/>
          <w:szCs w:val="32"/>
        </w:rPr>
        <w:t>+</w:t>
      </w:r>
      <w:r w:rsidRPr="00B2245D">
        <w:rPr>
          <w:rStyle w:val="lit"/>
          <w:rFonts w:ascii="Arial" w:hAnsi="Arial" w:cs="Arial"/>
          <w:color w:val="CD5C5C"/>
          <w:sz w:val="32"/>
          <w:szCs w:val="32"/>
        </w:rPr>
        <w:t>1</w:t>
      </w:r>
      <w:r w:rsidRPr="00B2245D">
        <w:rPr>
          <w:rStyle w:val="pun"/>
          <w:rFonts w:ascii="Arial" w:hAnsi="Arial" w:cs="Arial"/>
          <w:color w:val="000000"/>
          <w:sz w:val="32"/>
          <w:szCs w:val="32"/>
        </w:rPr>
        <w:t>)%</w:t>
      </w:r>
      <w:r w:rsidRPr="00B2245D">
        <w:rPr>
          <w:rStyle w:val="lit"/>
          <w:rFonts w:ascii="Arial" w:hAnsi="Arial" w:cs="Arial"/>
          <w:color w:val="CD5C5C"/>
          <w:sz w:val="32"/>
          <w:szCs w:val="32"/>
        </w:rPr>
        <w:t>3</w:t>
      </w: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spellStart"/>
      <w:proofErr w:type="gramStart"/>
      <w:r w:rsidRPr="00B2245D">
        <w:rPr>
          <w:rStyle w:val="pln"/>
          <w:rFonts w:ascii="Arial" w:hAnsi="Arial" w:cs="Arial"/>
          <w:color w:val="000000"/>
          <w:sz w:val="32"/>
          <w:szCs w:val="32"/>
        </w:rPr>
        <w:t>cque</w:t>
      </w:r>
      <w:r w:rsidRPr="00B2245D">
        <w:rPr>
          <w:rStyle w:val="pun"/>
          <w:rFonts w:ascii="Arial" w:hAnsi="Arial" w:cs="Arial"/>
          <w:color w:val="000000"/>
          <w:sz w:val="32"/>
          <w:szCs w:val="32"/>
        </w:rPr>
        <w:t>.</w:t>
      </w:r>
      <w:r w:rsidRPr="00B2245D">
        <w:rPr>
          <w:rStyle w:val="pln"/>
          <w:rFonts w:ascii="Arial" w:hAnsi="Arial" w:cs="Arial"/>
          <w:color w:val="000000"/>
          <w:sz w:val="32"/>
          <w:szCs w:val="32"/>
        </w:rPr>
        <w:t>cqueue</w:t>
      </w:r>
      <w:proofErr w:type="spellEnd"/>
      <w:r w:rsidRPr="00B2245D">
        <w:rPr>
          <w:rStyle w:val="pun"/>
          <w:rFonts w:ascii="Arial" w:hAnsi="Arial" w:cs="Arial"/>
          <w:color w:val="000000"/>
          <w:sz w:val="32"/>
          <w:szCs w:val="32"/>
        </w:rPr>
        <w:t>[</w:t>
      </w:r>
      <w:proofErr w:type="gramEnd"/>
      <w:r w:rsidRPr="00B2245D">
        <w:rPr>
          <w:rStyle w:val="pln"/>
          <w:rFonts w:ascii="Arial" w:hAnsi="Arial" w:cs="Arial"/>
          <w:color w:val="000000"/>
          <w:sz w:val="32"/>
          <w:szCs w:val="32"/>
        </w:rPr>
        <w:t>rear</w:t>
      </w:r>
      <w:r w:rsidRPr="00B2245D">
        <w:rPr>
          <w:rStyle w:val="pun"/>
          <w:rFonts w:ascii="Arial" w:hAnsi="Arial" w:cs="Arial"/>
          <w:color w:val="000000"/>
          <w:sz w:val="32"/>
          <w:szCs w:val="32"/>
        </w:rPr>
        <w:t>]=</w:t>
      </w:r>
      <w:r w:rsidRPr="00B2245D">
        <w:rPr>
          <w:rStyle w:val="pln"/>
          <w:rFonts w:ascii="Arial" w:hAnsi="Arial" w:cs="Arial"/>
          <w:color w:val="000000"/>
          <w:sz w:val="32"/>
          <w:szCs w:val="32"/>
        </w:rPr>
        <w:t>item</w:t>
      </w: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spellStart"/>
      <w:proofErr w:type="gramStart"/>
      <w:r w:rsidRPr="00B2245D">
        <w:rPr>
          <w:rStyle w:val="pln"/>
          <w:rFonts w:ascii="Arial" w:hAnsi="Arial" w:cs="Arial"/>
          <w:color w:val="000000"/>
          <w:sz w:val="32"/>
          <w:szCs w:val="32"/>
        </w:rPr>
        <w:t>printf</w:t>
      </w:r>
      <w:proofErr w:type="spellEnd"/>
      <w:r w:rsidRPr="00B2245D">
        <w:rPr>
          <w:rStyle w:val="pun"/>
          <w:rFonts w:ascii="Arial" w:hAnsi="Arial" w:cs="Arial"/>
          <w:color w:val="000000"/>
          <w:sz w:val="32"/>
          <w:szCs w:val="32"/>
        </w:rPr>
        <w:t>(</w:t>
      </w:r>
      <w:proofErr w:type="gramEnd"/>
      <w:r w:rsidRPr="00B2245D">
        <w:rPr>
          <w:rStyle w:val="str"/>
          <w:rFonts w:ascii="Arial" w:hAnsi="Arial" w:cs="Arial"/>
          <w:color w:val="EE14BA"/>
          <w:sz w:val="32"/>
          <w:szCs w:val="32"/>
        </w:rPr>
        <w:t>"Successfully Insert"</w:t>
      </w: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gramStart"/>
      <w:r w:rsidRPr="00B2245D">
        <w:rPr>
          <w:rStyle w:val="kwd"/>
          <w:rFonts w:ascii="Arial" w:hAnsi="Arial" w:cs="Arial"/>
          <w:b/>
          <w:bCs/>
          <w:color w:val="0033CC"/>
          <w:sz w:val="32"/>
          <w:szCs w:val="32"/>
        </w:rPr>
        <w:t>void</w:t>
      </w:r>
      <w:proofErr w:type="gramEnd"/>
      <w:r w:rsidRPr="00B2245D">
        <w:rPr>
          <w:rStyle w:val="pln"/>
          <w:rFonts w:ascii="Arial" w:hAnsi="Arial" w:cs="Arial"/>
          <w:color w:val="000000"/>
          <w:sz w:val="32"/>
          <w:szCs w:val="32"/>
        </w:rPr>
        <w:t xml:space="preserve"> </w:t>
      </w:r>
      <w:r w:rsidRPr="00B2245D">
        <w:rPr>
          <w:rStyle w:val="kwd"/>
          <w:rFonts w:ascii="Arial" w:hAnsi="Arial" w:cs="Arial"/>
          <w:b/>
          <w:bCs/>
          <w:color w:val="0033CC"/>
          <w:sz w:val="32"/>
          <w:szCs w:val="32"/>
        </w:rPr>
        <w:t>del</w:t>
      </w: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spellStart"/>
      <w:proofErr w:type="gramStart"/>
      <w:r w:rsidRPr="00B2245D">
        <w:rPr>
          <w:rStyle w:val="kwd"/>
          <w:rFonts w:ascii="Arial" w:hAnsi="Arial" w:cs="Arial"/>
          <w:b/>
          <w:bCs/>
          <w:color w:val="0033CC"/>
          <w:sz w:val="32"/>
          <w:szCs w:val="32"/>
        </w:rPr>
        <w:t>int</w:t>
      </w:r>
      <w:proofErr w:type="spellEnd"/>
      <w:proofErr w:type="gramEnd"/>
      <w:r w:rsidRPr="00B2245D">
        <w:rPr>
          <w:rStyle w:val="pln"/>
          <w:rFonts w:ascii="Arial" w:hAnsi="Arial" w:cs="Arial"/>
          <w:color w:val="000000"/>
          <w:sz w:val="32"/>
          <w:szCs w:val="32"/>
        </w:rPr>
        <w:t xml:space="preserve"> num</w:t>
      </w: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gramStart"/>
      <w:r w:rsidRPr="00B2245D">
        <w:rPr>
          <w:rStyle w:val="kwd"/>
          <w:rFonts w:ascii="Arial" w:hAnsi="Arial" w:cs="Arial"/>
          <w:b/>
          <w:bCs/>
          <w:color w:val="0033CC"/>
          <w:sz w:val="32"/>
          <w:szCs w:val="32"/>
        </w:rPr>
        <w:t>if</w:t>
      </w:r>
      <w:r w:rsidRPr="00B2245D">
        <w:rPr>
          <w:rStyle w:val="pun"/>
          <w:rFonts w:ascii="Arial" w:hAnsi="Arial" w:cs="Arial"/>
          <w:color w:val="000000"/>
          <w:sz w:val="32"/>
          <w:szCs w:val="32"/>
        </w:rPr>
        <w:t>(</w:t>
      </w:r>
      <w:proofErr w:type="gramEnd"/>
      <w:r w:rsidRPr="00B2245D">
        <w:rPr>
          <w:rStyle w:val="pln"/>
          <w:rFonts w:ascii="Arial" w:hAnsi="Arial" w:cs="Arial"/>
          <w:color w:val="000000"/>
          <w:sz w:val="32"/>
          <w:szCs w:val="32"/>
        </w:rPr>
        <w:t>front</w:t>
      </w:r>
      <w:r w:rsidRPr="00B2245D">
        <w:rPr>
          <w:rStyle w:val="pun"/>
          <w:rFonts w:ascii="Arial" w:hAnsi="Arial" w:cs="Arial"/>
          <w:color w:val="000000"/>
          <w:sz w:val="32"/>
          <w:szCs w:val="32"/>
        </w:rPr>
        <w:t>==-</w:t>
      </w:r>
      <w:r w:rsidRPr="00B2245D">
        <w:rPr>
          <w:rStyle w:val="lit"/>
          <w:rFonts w:ascii="Arial" w:hAnsi="Arial" w:cs="Arial"/>
          <w:color w:val="CD5C5C"/>
          <w:sz w:val="32"/>
          <w:szCs w:val="32"/>
        </w:rPr>
        <w:t>1</w:t>
      </w: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spellStart"/>
      <w:proofErr w:type="gramStart"/>
      <w:r w:rsidRPr="00B2245D">
        <w:rPr>
          <w:rStyle w:val="pln"/>
          <w:rFonts w:ascii="Arial" w:hAnsi="Arial" w:cs="Arial"/>
          <w:color w:val="000000"/>
          <w:sz w:val="32"/>
          <w:szCs w:val="32"/>
        </w:rPr>
        <w:t>printf</w:t>
      </w:r>
      <w:proofErr w:type="spellEnd"/>
      <w:r w:rsidRPr="00B2245D">
        <w:rPr>
          <w:rStyle w:val="pun"/>
          <w:rFonts w:ascii="Arial" w:hAnsi="Arial" w:cs="Arial"/>
          <w:color w:val="000000"/>
          <w:sz w:val="32"/>
          <w:szCs w:val="32"/>
        </w:rPr>
        <w:t>(</w:t>
      </w:r>
      <w:proofErr w:type="gramEnd"/>
      <w:r w:rsidRPr="00B2245D">
        <w:rPr>
          <w:rStyle w:val="str"/>
          <w:rFonts w:ascii="Arial" w:hAnsi="Arial" w:cs="Arial"/>
          <w:color w:val="EE14BA"/>
          <w:sz w:val="32"/>
          <w:szCs w:val="32"/>
        </w:rPr>
        <w:t>"Queue Empty"</w:t>
      </w: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gramStart"/>
      <w:r w:rsidRPr="00B2245D">
        <w:rPr>
          <w:rStyle w:val="kwd"/>
          <w:rFonts w:ascii="Arial" w:hAnsi="Arial" w:cs="Arial"/>
          <w:b/>
          <w:bCs/>
          <w:color w:val="0033CC"/>
          <w:sz w:val="32"/>
          <w:szCs w:val="32"/>
        </w:rPr>
        <w:lastRenderedPageBreak/>
        <w:t>return</w:t>
      </w:r>
      <w:proofErr w:type="gramEnd"/>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gramStart"/>
      <w:r w:rsidRPr="00B2245D">
        <w:rPr>
          <w:rStyle w:val="kwd"/>
          <w:rFonts w:ascii="Arial" w:hAnsi="Arial" w:cs="Arial"/>
          <w:b/>
          <w:bCs/>
          <w:color w:val="0033CC"/>
          <w:sz w:val="32"/>
          <w:szCs w:val="32"/>
        </w:rPr>
        <w:t>else</w:t>
      </w:r>
      <w:proofErr w:type="gramEnd"/>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gramStart"/>
      <w:r w:rsidRPr="00B2245D">
        <w:rPr>
          <w:rStyle w:val="pln"/>
          <w:rFonts w:ascii="Arial" w:hAnsi="Arial" w:cs="Arial"/>
          <w:color w:val="000000"/>
          <w:sz w:val="32"/>
          <w:szCs w:val="32"/>
        </w:rPr>
        <w:t>num</w:t>
      </w:r>
      <w:r w:rsidRPr="00B2245D">
        <w:rPr>
          <w:rStyle w:val="pun"/>
          <w:rFonts w:ascii="Arial" w:hAnsi="Arial" w:cs="Arial"/>
          <w:color w:val="000000"/>
          <w:sz w:val="32"/>
          <w:szCs w:val="32"/>
        </w:rPr>
        <w:t>=</w:t>
      </w:r>
      <w:proofErr w:type="spellStart"/>
      <w:proofErr w:type="gramEnd"/>
      <w:r w:rsidRPr="00B2245D">
        <w:rPr>
          <w:rStyle w:val="pln"/>
          <w:rFonts w:ascii="Arial" w:hAnsi="Arial" w:cs="Arial"/>
          <w:color w:val="000000"/>
          <w:sz w:val="32"/>
          <w:szCs w:val="32"/>
        </w:rPr>
        <w:t>cque</w:t>
      </w:r>
      <w:r w:rsidRPr="00B2245D">
        <w:rPr>
          <w:rStyle w:val="pun"/>
          <w:rFonts w:ascii="Arial" w:hAnsi="Arial" w:cs="Arial"/>
          <w:color w:val="000000"/>
          <w:sz w:val="32"/>
          <w:szCs w:val="32"/>
        </w:rPr>
        <w:t>.</w:t>
      </w:r>
      <w:r w:rsidRPr="00B2245D">
        <w:rPr>
          <w:rStyle w:val="pln"/>
          <w:rFonts w:ascii="Arial" w:hAnsi="Arial" w:cs="Arial"/>
          <w:color w:val="000000"/>
          <w:sz w:val="32"/>
          <w:szCs w:val="32"/>
        </w:rPr>
        <w:t>cqueue</w:t>
      </w:r>
      <w:proofErr w:type="spellEnd"/>
      <w:r w:rsidRPr="00B2245D">
        <w:rPr>
          <w:rStyle w:val="pun"/>
          <w:rFonts w:ascii="Arial" w:hAnsi="Arial" w:cs="Arial"/>
          <w:color w:val="000000"/>
          <w:sz w:val="32"/>
          <w:szCs w:val="32"/>
        </w:rPr>
        <w:t>[</w:t>
      </w:r>
      <w:r w:rsidRPr="00B2245D">
        <w:rPr>
          <w:rStyle w:val="pln"/>
          <w:rFonts w:ascii="Arial" w:hAnsi="Arial" w:cs="Arial"/>
          <w:color w:val="000000"/>
          <w:sz w:val="32"/>
          <w:szCs w:val="32"/>
        </w:rPr>
        <w:t>front</w:t>
      </w: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spellStart"/>
      <w:proofErr w:type="gramStart"/>
      <w:r w:rsidRPr="00B2245D">
        <w:rPr>
          <w:rStyle w:val="pln"/>
          <w:rFonts w:ascii="Arial" w:hAnsi="Arial" w:cs="Arial"/>
          <w:color w:val="000000"/>
          <w:sz w:val="32"/>
          <w:szCs w:val="32"/>
        </w:rPr>
        <w:t>printf</w:t>
      </w:r>
      <w:proofErr w:type="spellEnd"/>
      <w:r w:rsidRPr="00B2245D">
        <w:rPr>
          <w:rStyle w:val="pun"/>
          <w:rFonts w:ascii="Arial" w:hAnsi="Arial" w:cs="Arial"/>
          <w:color w:val="000000"/>
          <w:sz w:val="32"/>
          <w:szCs w:val="32"/>
        </w:rPr>
        <w:t>(</w:t>
      </w:r>
      <w:proofErr w:type="gramEnd"/>
      <w:r w:rsidRPr="00B2245D">
        <w:rPr>
          <w:rStyle w:val="str"/>
          <w:rFonts w:ascii="Arial" w:hAnsi="Arial" w:cs="Arial"/>
          <w:color w:val="EE14BA"/>
          <w:sz w:val="32"/>
          <w:szCs w:val="32"/>
        </w:rPr>
        <w:t>"Deleted item : %</w:t>
      </w:r>
      <w:proofErr w:type="spellStart"/>
      <w:r w:rsidRPr="00B2245D">
        <w:rPr>
          <w:rStyle w:val="str"/>
          <w:rFonts w:ascii="Arial" w:hAnsi="Arial" w:cs="Arial"/>
          <w:color w:val="EE14BA"/>
          <w:sz w:val="32"/>
          <w:szCs w:val="32"/>
        </w:rPr>
        <w:t>d"</w:t>
      </w:r>
      <w:r w:rsidRPr="00B2245D">
        <w:rPr>
          <w:rStyle w:val="pun"/>
          <w:rFonts w:ascii="Arial" w:hAnsi="Arial" w:cs="Arial"/>
          <w:color w:val="000000"/>
          <w:sz w:val="32"/>
          <w:szCs w:val="32"/>
        </w:rPr>
        <w:t>,</w:t>
      </w:r>
      <w:r w:rsidRPr="00B2245D">
        <w:rPr>
          <w:rStyle w:val="pln"/>
          <w:rFonts w:ascii="Arial" w:hAnsi="Arial" w:cs="Arial"/>
          <w:color w:val="000000"/>
          <w:sz w:val="32"/>
          <w:szCs w:val="32"/>
        </w:rPr>
        <w:t>num</w:t>
      </w:r>
      <w:proofErr w:type="spellEnd"/>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gramStart"/>
      <w:r w:rsidRPr="00B2245D">
        <w:rPr>
          <w:rStyle w:val="kwd"/>
          <w:rFonts w:ascii="Arial" w:hAnsi="Arial" w:cs="Arial"/>
          <w:b/>
          <w:bCs/>
          <w:color w:val="0033CC"/>
          <w:sz w:val="32"/>
          <w:szCs w:val="32"/>
        </w:rPr>
        <w:t>if</w:t>
      </w:r>
      <w:r w:rsidRPr="00B2245D">
        <w:rPr>
          <w:rStyle w:val="pun"/>
          <w:rFonts w:ascii="Arial" w:hAnsi="Arial" w:cs="Arial"/>
          <w:color w:val="000000"/>
          <w:sz w:val="32"/>
          <w:szCs w:val="32"/>
        </w:rPr>
        <w:t>(</w:t>
      </w:r>
      <w:proofErr w:type="gramEnd"/>
      <w:r w:rsidRPr="00B2245D">
        <w:rPr>
          <w:rStyle w:val="pln"/>
          <w:rFonts w:ascii="Arial" w:hAnsi="Arial" w:cs="Arial"/>
          <w:color w:val="000000"/>
          <w:sz w:val="32"/>
          <w:szCs w:val="32"/>
        </w:rPr>
        <w:t>front</w:t>
      </w:r>
      <w:r w:rsidRPr="00B2245D">
        <w:rPr>
          <w:rStyle w:val="pun"/>
          <w:rFonts w:ascii="Arial" w:hAnsi="Arial" w:cs="Arial"/>
          <w:color w:val="000000"/>
          <w:sz w:val="32"/>
          <w:szCs w:val="32"/>
        </w:rPr>
        <w:t>==</w:t>
      </w:r>
      <w:r w:rsidRPr="00B2245D">
        <w:rPr>
          <w:rStyle w:val="pln"/>
          <w:rFonts w:ascii="Arial" w:hAnsi="Arial" w:cs="Arial"/>
          <w:color w:val="000000"/>
          <w:sz w:val="32"/>
          <w:szCs w:val="32"/>
        </w:rPr>
        <w:t>rear</w:t>
      </w: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gramStart"/>
      <w:r w:rsidRPr="00B2245D">
        <w:rPr>
          <w:rStyle w:val="pln"/>
          <w:rFonts w:ascii="Arial" w:hAnsi="Arial" w:cs="Arial"/>
          <w:color w:val="000000"/>
          <w:sz w:val="32"/>
          <w:szCs w:val="32"/>
        </w:rPr>
        <w:t>front</w:t>
      </w:r>
      <w:proofErr w:type="gramEnd"/>
      <w:r w:rsidRPr="00B2245D">
        <w:rPr>
          <w:rStyle w:val="pun"/>
          <w:rFonts w:ascii="Arial" w:hAnsi="Arial" w:cs="Arial"/>
          <w:color w:val="000000"/>
          <w:sz w:val="32"/>
          <w:szCs w:val="32"/>
        </w:rPr>
        <w:t>=-</w:t>
      </w:r>
      <w:r w:rsidRPr="00B2245D">
        <w:rPr>
          <w:rStyle w:val="lit"/>
          <w:rFonts w:ascii="Arial" w:hAnsi="Arial" w:cs="Arial"/>
          <w:color w:val="CD5C5C"/>
          <w:sz w:val="32"/>
          <w:szCs w:val="32"/>
        </w:rPr>
        <w:t>1</w:t>
      </w: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gramStart"/>
      <w:r w:rsidRPr="00B2245D">
        <w:rPr>
          <w:rStyle w:val="kwd"/>
          <w:rFonts w:ascii="Arial" w:hAnsi="Arial" w:cs="Arial"/>
          <w:b/>
          <w:bCs/>
          <w:color w:val="0033CC"/>
          <w:sz w:val="32"/>
          <w:szCs w:val="32"/>
        </w:rPr>
        <w:t>else</w:t>
      </w:r>
      <w:proofErr w:type="gramEnd"/>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gramStart"/>
      <w:r w:rsidRPr="00B2245D">
        <w:rPr>
          <w:rStyle w:val="pln"/>
          <w:rFonts w:ascii="Arial" w:hAnsi="Arial" w:cs="Arial"/>
          <w:color w:val="000000"/>
          <w:sz w:val="32"/>
          <w:szCs w:val="32"/>
        </w:rPr>
        <w:t>front</w:t>
      </w:r>
      <w:proofErr w:type="gramEnd"/>
      <w:r w:rsidRPr="00B2245D">
        <w:rPr>
          <w:rStyle w:val="pun"/>
          <w:rFonts w:ascii="Arial" w:hAnsi="Arial" w:cs="Arial"/>
          <w:color w:val="000000"/>
          <w:sz w:val="32"/>
          <w:szCs w:val="32"/>
        </w:rPr>
        <w:t>=(</w:t>
      </w:r>
      <w:r w:rsidRPr="00B2245D">
        <w:rPr>
          <w:rStyle w:val="pln"/>
          <w:rFonts w:ascii="Arial" w:hAnsi="Arial" w:cs="Arial"/>
          <w:color w:val="000000"/>
          <w:sz w:val="32"/>
          <w:szCs w:val="32"/>
        </w:rPr>
        <w:t>front</w:t>
      </w:r>
      <w:r w:rsidRPr="00B2245D">
        <w:rPr>
          <w:rStyle w:val="pun"/>
          <w:rFonts w:ascii="Arial" w:hAnsi="Arial" w:cs="Arial"/>
          <w:color w:val="000000"/>
          <w:sz w:val="32"/>
          <w:szCs w:val="32"/>
        </w:rPr>
        <w:t>+</w:t>
      </w:r>
      <w:r w:rsidRPr="00B2245D">
        <w:rPr>
          <w:rStyle w:val="lit"/>
          <w:rFonts w:ascii="Arial" w:hAnsi="Arial" w:cs="Arial"/>
          <w:color w:val="CD5C5C"/>
          <w:sz w:val="32"/>
          <w:szCs w:val="32"/>
        </w:rPr>
        <w:t>1</w:t>
      </w:r>
      <w:r w:rsidRPr="00B2245D">
        <w:rPr>
          <w:rStyle w:val="pun"/>
          <w:rFonts w:ascii="Arial" w:hAnsi="Arial" w:cs="Arial"/>
          <w:color w:val="000000"/>
          <w:sz w:val="32"/>
          <w:szCs w:val="32"/>
        </w:rPr>
        <w:t>)%</w:t>
      </w:r>
      <w:r w:rsidRPr="00B2245D">
        <w:rPr>
          <w:rStyle w:val="lit"/>
          <w:rFonts w:ascii="Arial" w:hAnsi="Arial" w:cs="Arial"/>
          <w:color w:val="CD5C5C"/>
          <w:sz w:val="32"/>
          <w:szCs w:val="32"/>
        </w:rPr>
        <w:t>3</w:t>
      </w: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gramStart"/>
      <w:r w:rsidRPr="00B2245D">
        <w:rPr>
          <w:rStyle w:val="kwd"/>
          <w:rFonts w:ascii="Arial" w:hAnsi="Arial" w:cs="Arial"/>
          <w:b/>
          <w:bCs/>
          <w:color w:val="0033CC"/>
          <w:sz w:val="32"/>
          <w:szCs w:val="32"/>
        </w:rPr>
        <w:t>void</w:t>
      </w:r>
      <w:proofErr w:type="gramEnd"/>
      <w:r w:rsidRPr="00B2245D">
        <w:rPr>
          <w:rStyle w:val="pln"/>
          <w:rFonts w:ascii="Arial" w:hAnsi="Arial" w:cs="Arial"/>
          <w:color w:val="000000"/>
          <w:sz w:val="32"/>
          <w:szCs w:val="32"/>
        </w:rPr>
        <w:t xml:space="preserve"> display</w:t>
      </w: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spellStart"/>
      <w:proofErr w:type="gramStart"/>
      <w:r w:rsidRPr="00B2245D">
        <w:rPr>
          <w:rStyle w:val="kwd"/>
          <w:rFonts w:ascii="Arial" w:hAnsi="Arial" w:cs="Arial"/>
          <w:b/>
          <w:bCs/>
          <w:color w:val="0033CC"/>
          <w:sz w:val="32"/>
          <w:szCs w:val="32"/>
        </w:rPr>
        <w:t>int</w:t>
      </w:r>
      <w:proofErr w:type="spellEnd"/>
      <w:proofErr w:type="gramEnd"/>
      <w:r w:rsidRPr="00B2245D">
        <w:rPr>
          <w:rStyle w:val="pln"/>
          <w:rFonts w:ascii="Arial" w:hAnsi="Arial" w:cs="Arial"/>
          <w:color w:val="000000"/>
          <w:sz w:val="32"/>
          <w:szCs w:val="32"/>
        </w:rPr>
        <w:t xml:space="preserve"> </w:t>
      </w:r>
      <w:proofErr w:type="spellStart"/>
      <w:r w:rsidRPr="00B2245D">
        <w:rPr>
          <w:rStyle w:val="pln"/>
          <w:rFonts w:ascii="Arial" w:hAnsi="Arial" w:cs="Arial"/>
          <w:color w:val="000000"/>
          <w:sz w:val="32"/>
          <w:szCs w:val="32"/>
        </w:rPr>
        <w:t>i</w:t>
      </w:r>
      <w:proofErr w:type="spellEnd"/>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gramStart"/>
      <w:r w:rsidRPr="00B2245D">
        <w:rPr>
          <w:rStyle w:val="kwd"/>
          <w:rFonts w:ascii="Arial" w:hAnsi="Arial" w:cs="Arial"/>
          <w:b/>
          <w:bCs/>
          <w:color w:val="0033CC"/>
          <w:sz w:val="32"/>
          <w:szCs w:val="32"/>
        </w:rPr>
        <w:t>if</w:t>
      </w:r>
      <w:r w:rsidRPr="00B2245D">
        <w:rPr>
          <w:rStyle w:val="pun"/>
          <w:rFonts w:ascii="Arial" w:hAnsi="Arial" w:cs="Arial"/>
          <w:color w:val="000000"/>
          <w:sz w:val="32"/>
          <w:szCs w:val="32"/>
        </w:rPr>
        <w:t>(</w:t>
      </w:r>
      <w:proofErr w:type="gramEnd"/>
      <w:r w:rsidRPr="00B2245D">
        <w:rPr>
          <w:rStyle w:val="pln"/>
          <w:rFonts w:ascii="Arial" w:hAnsi="Arial" w:cs="Arial"/>
          <w:color w:val="000000"/>
          <w:sz w:val="32"/>
          <w:szCs w:val="32"/>
        </w:rPr>
        <w:t>front</w:t>
      </w:r>
      <w:r w:rsidRPr="00B2245D">
        <w:rPr>
          <w:rStyle w:val="pun"/>
          <w:rFonts w:ascii="Arial" w:hAnsi="Arial" w:cs="Arial"/>
          <w:color w:val="000000"/>
          <w:sz w:val="32"/>
          <w:szCs w:val="32"/>
        </w:rPr>
        <w:t>==-</w:t>
      </w:r>
      <w:r w:rsidRPr="00B2245D">
        <w:rPr>
          <w:rStyle w:val="lit"/>
          <w:rFonts w:ascii="Arial" w:hAnsi="Arial" w:cs="Arial"/>
          <w:color w:val="CD5C5C"/>
          <w:sz w:val="32"/>
          <w:szCs w:val="32"/>
        </w:rPr>
        <w:t>1</w:t>
      </w: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spellStart"/>
      <w:proofErr w:type="gramStart"/>
      <w:r w:rsidRPr="00B2245D">
        <w:rPr>
          <w:rStyle w:val="pln"/>
          <w:rFonts w:ascii="Arial" w:hAnsi="Arial" w:cs="Arial"/>
          <w:color w:val="000000"/>
          <w:sz w:val="32"/>
          <w:szCs w:val="32"/>
        </w:rPr>
        <w:t>printf</w:t>
      </w:r>
      <w:proofErr w:type="spellEnd"/>
      <w:r w:rsidRPr="00B2245D">
        <w:rPr>
          <w:rStyle w:val="pun"/>
          <w:rFonts w:ascii="Arial" w:hAnsi="Arial" w:cs="Arial"/>
          <w:color w:val="000000"/>
          <w:sz w:val="32"/>
          <w:szCs w:val="32"/>
        </w:rPr>
        <w:t>(</w:t>
      </w:r>
      <w:proofErr w:type="gramEnd"/>
      <w:r w:rsidRPr="00B2245D">
        <w:rPr>
          <w:rStyle w:val="str"/>
          <w:rFonts w:ascii="Arial" w:hAnsi="Arial" w:cs="Arial"/>
          <w:color w:val="EE14BA"/>
          <w:sz w:val="32"/>
          <w:szCs w:val="32"/>
        </w:rPr>
        <w:t>"Queue Empty"</w:t>
      </w: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gramStart"/>
      <w:r w:rsidRPr="00B2245D">
        <w:rPr>
          <w:rStyle w:val="kwd"/>
          <w:rFonts w:ascii="Arial" w:hAnsi="Arial" w:cs="Arial"/>
          <w:b/>
          <w:bCs/>
          <w:color w:val="0033CC"/>
          <w:sz w:val="32"/>
          <w:szCs w:val="32"/>
        </w:rPr>
        <w:t>return</w:t>
      </w:r>
      <w:proofErr w:type="gramEnd"/>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gramStart"/>
      <w:r w:rsidRPr="00B2245D">
        <w:rPr>
          <w:rStyle w:val="kwd"/>
          <w:rFonts w:ascii="Arial" w:hAnsi="Arial" w:cs="Arial"/>
          <w:b/>
          <w:bCs/>
          <w:color w:val="0033CC"/>
          <w:sz w:val="32"/>
          <w:szCs w:val="32"/>
        </w:rPr>
        <w:t>else</w:t>
      </w:r>
      <w:proofErr w:type="gramEnd"/>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spellStart"/>
      <w:proofErr w:type="gramStart"/>
      <w:r w:rsidRPr="00B2245D">
        <w:rPr>
          <w:rStyle w:val="pln"/>
          <w:rFonts w:ascii="Arial" w:hAnsi="Arial" w:cs="Arial"/>
          <w:color w:val="000000"/>
          <w:sz w:val="32"/>
          <w:szCs w:val="32"/>
        </w:rPr>
        <w:t>printf</w:t>
      </w:r>
      <w:proofErr w:type="spellEnd"/>
      <w:r w:rsidRPr="00B2245D">
        <w:rPr>
          <w:rStyle w:val="pun"/>
          <w:rFonts w:ascii="Arial" w:hAnsi="Arial" w:cs="Arial"/>
          <w:color w:val="000000"/>
          <w:sz w:val="32"/>
          <w:szCs w:val="32"/>
        </w:rPr>
        <w:t>(</w:t>
      </w:r>
      <w:proofErr w:type="gramEnd"/>
      <w:r w:rsidRPr="00B2245D">
        <w:rPr>
          <w:rStyle w:val="str"/>
          <w:rFonts w:ascii="Arial" w:hAnsi="Arial" w:cs="Arial"/>
          <w:color w:val="EE14BA"/>
          <w:sz w:val="32"/>
          <w:szCs w:val="32"/>
        </w:rPr>
        <w:t>"\n\</w:t>
      </w:r>
      <w:proofErr w:type="spellStart"/>
      <w:r w:rsidRPr="00B2245D">
        <w:rPr>
          <w:rStyle w:val="str"/>
          <w:rFonts w:ascii="Arial" w:hAnsi="Arial" w:cs="Arial"/>
          <w:color w:val="EE14BA"/>
          <w:sz w:val="32"/>
          <w:szCs w:val="32"/>
        </w:rPr>
        <w:t>nItems</w:t>
      </w:r>
      <w:proofErr w:type="spellEnd"/>
      <w:r w:rsidRPr="00B2245D">
        <w:rPr>
          <w:rStyle w:val="str"/>
          <w:rFonts w:ascii="Arial" w:hAnsi="Arial" w:cs="Arial"/>
          <w:color w:val="EE14BA"/>
          <w:sz w:val="32"/>
          <w:szCs w:val="32"/>
        </w:rPr>
        <w:t xml:space="preserve"> : "</w:t>
      </w: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gramStart"/>
      <w:r w:rsidRPr="00B2245D">
        <w:rPr>
          <w:rStyle w:val="kwd"/>
          <w:rFonts w:ascii="Arial" w:hAnsi="Arial" w:cs="Arial"/>
          <w:b/>
          <w:bCs/>
          <w:color w:val="0033CC"/>
          <w:sz w:val="32"/>
          <w:szCs w:val="32"/>
        </w:rPr>
        <w:t>for</w:t>
      </w:r>
      <w:r w:rsidRPr="00B2245D">
        <w:rPr>
          <w:rStyle w:val="pun"/>
          <w:rFonts w:ascii="Arial" w:hAnsi="Arial" w:cs="Arial"/>
          <w:color w:val="000000"/>
          <w:sz w:val="32"/>
          <w:szCs w:val="32"/>
        </w:rPr>
        <w:t>(</w:t>
      </w:r>
      <w:proofErr w:type="spellStart"/>
      <w:proofErr w:type="gramEnd"/>
      <w:r w:rsidRPr="00B2245D">
        <w:rPr>
          <w:rStyle w:val="pln"/>
          <w:rFonts w:ascii="Arial" w:hAnsi="Arial" w:cs="Arial"/>
          <w:color w:val="000000"/>
          <w:sz w:val="32"/>
          <w:szCs w:val="32"/>
        </w:rPr>
        <w:t>i</w:t>
      </w:r>
      <w:proofErr w:type="spellEnd"/>
      <w:r w:rsidRPr="00B2245D">
        <w:rPr>
          <w:rStyle w:val="pun"/>
          <w:rFonts w:ascii="Arial" w:hAnsi="Arial" w:cs="Arial"/>
          <w:color w:val="000000"/>
          <w:sz w:val="32"/>
          <w:szCs w:val="32"/>
        </w:rPr>
        <w:t>=</w:t>
      </w:r>
      <w:proofErr w:type="spellStart"/>
      <w:r w:rsidRPr="00B2245D">
        <w:rPr>
          <w:rStyle w:val="pln"/>
          <w:rFonts w:ascii="Arial" w:hAnsi="Arial" w:cs="Arial"/>
          <w:color w:val="000000"/>
          <w:sz w:val="32"/>
          <w:szCs w:val="32"/>
        </w:rPr>
        <w:t>front</w:t>
      </w:r>
      <w:r w:rsidRPr="00B2245D">
        <w:rPr>
          <w:rStyle w:val="pun"/>
          <w:rFonts w:ascii="Arial" w:hAnsi="Arial" w:cs="Arial"/>
          <w:color w:val="000000"/>
          <w:sz w:val="32"/>
          <w:szCs w:val="32"/>
        </w:rPr>
        <w:t>;</w:t>
      </w:r>
      <w:r w:rsidRPr="00B2245D">
        <w:rPr>
          <w:rStyle w:val="pln"/>
          <w:rFonts w:ascii="Arial" w:hAnsi="Arial" w:cs="Arial"/>
          <w:color w:val="000000"/>
          <w:sz w:val="32"/>
          <w:szCs w:val="32"/>
        </w:rPr>
        <w:t>i</w:t>
      </w:r>
      <w:proofErr w:type="spellEnd"/>
      <w:r w:rsidRPr="00B2245D">
        <w:rPr>
          <w:rStyle w:val="pun"/>
          <w:rFonts w:ascii="Arial" w:hAnsi="Arial" w:cs="Arial"/>
          <w:color w:val="000000"/>
          <w:sz w:val="32"/>
          <w:szCs w:val="32"/>
        </w:rPr>
        <w:t>&lt;=</w:t>
      </w:r>
      <w:proofErr w:type="spellStart"/>
      <w:r w:rsidRPr="00B2245D">
        <w:rPr>
          <w:rStyle w:val="pln"/>
          <w:rFonts w:ascii="Arial" w:hAnsi="Arial" w:cs="Arial"/>
          <w:color w:val="000000"/>
          <w:sz w:val="32"/>
          <w:szCs w:val="32"/>
        </w:rPr>
        <w:t>rear</w:t>
      </w:r>
      <w:r w:rsidRPr="00B2245D">
        <w:rPr>
          <w:rStyle w:val="pun"/>
          <w:rFonts w:ascii="Arial" w:hAnsi="Arial" w:cs="Arial"/>
          <w:color w:val="000000"/>
          <w:sz w:val="32"/>
          <w:szCs w:val="32"/>
        </w:rPr>
        <w:t>;</w:t>
      </w:r>
      <w:r w:rsidRPr="00B2245D">
        <w:rPr>
          <w:rStyle w:val="pln"/>
          <w:rFonts w:ascii="Arial" w:hAnsi="Arial" w:cs="Arial"/>
          <w:color w:val="000000"/>
          <w:sz w:val="32"/>
          <w:szCs w:val="32"/>
        </w:rPr>
        <w:t>i</w:t>
      </w:r>
      <w:proofErr w:type="spellEnd"/>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proofErr w:type="spellStart"/>
      <w:proofErr w:type="gramStart"/>
      <w:r w:rsidRPr="00B2245D">
        <w:rPr>
          <w:rStyle w:val="pln"/>
          <w:rFonts w:ascii="Arial" w:hAnsi="Arial" w:cs="Arial"/>
          <w:color w:val="000000"/>
          <w:sz w:val="32"/>
          <w:szCs w:val="32"/>
        </w:rPr>
        <w:t>printf</w:t>
      </w:r>
      <w:proofErr w:type="spellEnd"/>
      <w:r w:rsidRPr="00B2245D">
        <w:rPr>
          <w:rStyle w:val="pun"/>
          <w:rFonts w:ascii="Arial" w:hAnsi="Arial" w:cs="Arial"/>
          <w:color w:val="000000"/>
          <w:sz w:val="32"/>
          <w:szCs w:val="32"/>
        </w:rPr>
        <w:t>(</w:t>
      </w:r>
      <w:proofErr w:type="gramEnd"/>
      <w:r w:rsidRPr="00B2245D">
        <w:rPr>
          <w:rStyle w:val="str"/>
          <w:rFonts w:ascii="Arial" w:hAnsi="Arial" w:cs="Arial"/>
          <w:color w:val="EE14BA"/>
          <w:sz w:val="32"/>
          <w:szCs w:val="32"/>
        </w:rPr>
        <w:t>"   %</w:t>
      </w:r>
      <w:proofErr w:type="spellStart"/>
      <w:r w:rsidRPr="00B2245D">
        <w:rPr>
          <w:rStyle w:val="str"/>
          <w:rFonts w:ascii="Arial" w:hAnsi="Arial" w:cs="Arial"/>
          <w:color w:val="EE14BA"/>
          <w:sz w:val="32"/>
          <w:szCs w:val="32"/>
        </w:rPr>
        <w:t>d"</w:t>
      </w:r>
      <w:r w:rsidRPr="00B2245D">
        <w:rPr>
          <w:rStyle w:val="pun"/>
          <w:rFonts w:ascii="Arial" w:hAnsi="Arial" w:cs="Arial"/>
          <w:color w:val="000000"/>
          <w:sz w:val="32"/>
          <w:szCs w:val="32"/>
        </w:rPr>
        <w:t>,</w:t>
      </w:r>
      <w:r w:rsidRPr="00B2245D">
        <w:rPr>
          <w:rStyle w:val="pln"/>
          <w:rFonts w:ascii="Arial" w:hAnsi="Arial" w:cs="Arial"/>
          <w:color w:val="000000"/>
          <w:sz w:val="32"/>
          <w:szCs w:val="32"/>
        </w:rPr>
        <w:t>cque</w:t>
      </w:r>
      <w:r w:rsidRPr="00B2245D">
        <w:rPr>
          <w:rStyle w:val="pun"/>
          <w:rFonts w:ascii="Arial" w:hAnsi="Arial" w:cs="Arial"/>
          <w:color w:val="000000"/>
          <w:sz w:val="32"/>
          <w:szCs w:val="32"/>
        </w:rPr>
        <w:t>.</w:t>
      </w:r>
      <w:r w:rsidRPr="00B2245D">
        <w:rPr>
          <w:rStyle w:val="pln"/>
          <w:rFonts w:ascii="Arial" w:hAnsi="Arial" w:cs="Arial"/>
          <w:color w:val="000000"/>
          <w:sz w:val="32"/>
          <w:szCs w:val="32"/>
        </w:rPr>
        <w:t>cqueue</w:t>
      </w:r>
      <w:proofErr w:type="spellEnd"/>
      <w:r w:rsidRPr="00B2245D">
        <w:rPr>
          <w:rStyle w:val="pun"/>
          <w:rFonts w:ascii="Arial" w:hAnsi="Arial" w:cs="Arial"/>
          <w:color w:val="000000"/>
          <w:sz w:val="32"/>
          <w:szCs w:val="32"/>
        </w:rPr>
        <w:t>[</w:t>
      </w:r>
      <w:proofErr w:type="spellStart"/>
      <w:r w:rsidRPr="00B2245D">
        <w:rPr>
          <w:rStyle w:val="pln"/>
          <w:rFonts w:ascii="Arial" w:hAnsi="Arial" w:cs="Arial"/>
          <w:color w:val="000000"/>
          <w:sz w:val="32"/>
          <w:szCs w:val="32"/>
        </w:rPr>
        <w:t>i</w:t>
      </w:r>
      <w:proofErr w:type="spellEnd"/>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Style w:val="pln"/>
          <w:rFonts w:ascii="Arial" w:hAnsi="Arial" w:cs="Arial"/>
          <w:color w:val="000000"/>
          <w:sz w:val="32"/>
          <w:szCs w:val="32"/>
        </w:rPr>
      </w:pPr>
      <w:r w:rsidRPr="00B2245D">
        <w:rPr>
          <w:rStyle w:val="pun"/>
          <w:rFonts w:ascii="Arial" w:hAnsi="Arial" w:cs="Arial"/>
          <w:color w:val="000000"/>
          <w:sz w:val="32"/>
          <w:szCs w:val="32"/>
        </w:rPr>
        <w:t>}</w:t>
      </w:r>
    </w:p>
    <w:p w:rsidR="006B0403" w:rsidRPr="00B2245D" w:rsidRDefault="006B0403" w:rsidP="006B0403">
      <w:pPr>
        <w:pStyle w:val="HTMLPreformatted"/>
        <w:pBdr>
          <w:top w:val="single" w:sz="8" w:space="8" w:color="A2E8F9"/>
          <w:left w:val="single" w:sz="18" w:space="5" w:color="076D99"/>
          <w:bottom w:val="single" w:sz="8" w:space="13" w:color="C8C1C1"/>
          <w:right w:val="single" w:sz="8" w:space="1" w:color="65BFF5"/>
        </w:pBdr>
        <w:shd w:val="clear" w:color="auto" w:fill="FFFFFF"/>
        <w:spacing w:line="336" w:lineRule="atLeast"/>
        <w:ind w:left="101" w:right="101"/>
        <w:rPr>
          <w:rFonts w:ascii="Arial" w:hAnsi="Arial" w:cs="Arial"/>
          <w:color w:val="000000"/>
          <w:sz w:val="32"/>
          <w:szCs w:val="32"/>
        </w:rPr>
      </w:pPr>
      <w:r w:rsidRPr="00B2245D">
        <w:rPr>
          <w:rStyle w:val="pun"/>
          <w:rFonts w:ascii="Arial" w:hAnsi="Arial" w:cs="Arial"/>
          <w:color w:val="000000"/>
          <w:sz w:val="32"/>
          <w:szCs w:val="32"/>
        </w:rPr>
        <w:t>}</w:t>
      </w:r>
    </w:p>
    <w:p w:rsidR="00C978D8" w:rsidRPr="00B2245D" w:rsidRDefault="00C978D8" w:rsidP="006B0403">
      <w:pPr>
        <w:pBdr>
          <w:top w:val="single" w:sz="8" w:space="7" w:color="A2E8F9"/>
          <w:left w:val="single" w:sz="12" w:space="5" w:color="076D99"/>
          <w:bottom w:val="single" w:sz="8" w:space="12"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54" w:right="154"/>
        <w:rPr>
          <w:sz w:val="32"/>
          <w:szCs w:val="32"/>
        </w:rPr>
      </w:pPr>
    </w:p>
    <w:sectPr w:rsidR="00C978D8" w:rsidRPr="00B2245D" w:rsidSect="00B2245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804AF"/>
    <w:multiLevelType w:val="multilevel"/>
    <w:tmpl w:val="CFC0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3D750D"/>
    <w:multiLevelType w:val="multilevel"/>
    <w:tmpl w:val="9A02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drawingGridHorizontalSpacing w:val="110"/>
  <w:displayHorizontalDrawingGridEvery w:val="2"/>
  <w:characterSpacingControl w:val="doNotCompress"/>
  <w:compat/>
  <w:rsids>
    <w:rsidRoot w:val="006B0403"/>
    <w:rsid w:val="006B0403"/>
    <w:rsid w:val="009C477A"/>
    <w:rsid w:val="00B2245D"/>
    <w:rsid w:val="00C978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8D8"/>
  </w:style>
  <w:style w:type="paragraph" w:styleId="Heading2">
    <w:name w:val="heading 2"/>
    <w:basedOn w:val="Normal"/>
    <w:link w:val="Heading2Char"/>
    <w:uiPriority w:val="9"/>
    <w:qFormat/>
    <w:rsid w:val="006B04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04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04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04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B04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0403"/>
    <w:rPr>
      <w:b/>
      <w:bCs/>
    </w:rPr>
  </w:style>
  <w:style w:type="paragraph" w:styleId="HTMLPreformatted">
    <w:name w:val="HTML Preformatted"/>
    <w:basedOn w:val="Normal"/>
    <w:link w:val="HTMLPreformattedChar"/>
    <w:uiPriority w:val="99"/>
    <w:semiHidden/>
    <w:unhideWhenUsed/>
    <w:rsid w:val="006B0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0403"/>
    <w:rPr>
      <w:rFonts w:ascii="Courier New" w:eastAsia="Times New Roman" w:hAnsi="Courier New" w:cs="Courier New"/>
      <w:sz w:val="20"/>
      <w:szCs w:val="20"/>
    </w:rPr>
  </w:style>
  <w:style w:type="character" w:customStyle="1" w:styleId="pln">
    <w:name w:val="pln"/>
    <w:basedOn w:val="DefaultParagraphFont"/>
    <w:rsid w:val="006B0403"/>
  </w:style>
  <w:style w:type="character" w:customStyle="1" w:styleId="kwd">
    <w:name w:val="kwd"/>
    <w:basedOn w:val="DefaultParagraphFont"/>
    <w:rsid w:val="006B0403"/>
  </w:style>
  <w:style w:type="character" w:customStyle="1" w:styleId="pun">
    <w:name w:val="pun"/>
    <w:basedOn w:val="DefaultParagraphFont"/>
    <w:rsid w:val="006B0403"/>
  </w:style>
  <w:style w:type="character" w:customStyle="1" w:styleId="str">
    <w:name w:val="str"/>
    <w:basedOn w:val="DefaultParagraphFont"/>
    <w:rsid w:val="006B0403"/>
  </w:style>
  <w:style w:type="character" w:customStyle="1" w:styleId="lit">
    <w:name w:val="lit"/>
    <w:basedOn w:val="DefaultParagraphFont"/>
    <w:rsid w:val="006B0403"/>
  </w:style>
  <w:style w:type="character" w:customStyle="1" w:styleId="com">
    <w:name w:val="com"/>
    <w:basedOn w:val="DefaultParagraphFont"/>
    <w:rsid w:val="006B0403"/>
  </w:style>
  <w:style w:type="paragraph" w:styleId="BalloonText">
    <w:name w:val="Balloon Text"/>
    <w:basedOn w:val="Normal"/>
    <w:link w:val="BalloonTextChar"/>
    <w:uiPriority w:val="99"/>
    <w:semiHidden/>
    <w:unhideWhenUsed/>
    <w:rsid w:val="006B0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4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2015856">
      <w:bodyDiv w:val="1"/>
      <w:marLeft w:val="0"/>
      <w:marRight w:val="0"/>
      <w:marTop w:val="0"/>
      <w:marBottom w:val="0"/>
      <w:divBdr>
        <w:top w:val="none" w:sz="0" w:space="0" w:color="auto"/>
        <w:left w:val="none" w:sz="0" w:space="0" w:color="auto"/>
        <w:bottom w:val="none" w:sz="0" w:space="0" w:color="auto"/>
        <w:right w:val="none" w:sz="0" w:space="0" w:color="auto"/>
      </w:divBdr>
    </w:div>
    <w:div w:id="644822759">
      <w:bodyDiv w:val="1"/>
      <w:marLeft w:val="0"/>
      <w:marRight w:val="0"/>
      <w:marTop w:val="0"/>
      <w:marBottom w:val="0"/>
      <w:divBdr>
        <w:top w:val="none" w:sz="0" w:space="0" w:color="auto"/>
        <w:left w:val="none" w:sz="0" w:space="0" w:color="auto"/>
        <w:bottom w:val="none" w:sz="0" w:space="0" w:color="auto"/>
        <w:right w:val="none" w:sz="0" w:space="0" w:color="auto"/>
      </w:divBdr>
      <w:divsChild>
        <w:div w:id="216357247">
          <w:marLeft w:val="58"/>
          <w:marRight w:val="58"/>
          <w:marTop w:val="58"/>
          <w:marBottom w:val="58"/>
          <w:divBdr>
            <w:top w:val="none" w:sz="0" w:space="0" w:color="auto"/>
            <w:left w:val="none" w:sz="0" w:space="0" w:color="auto"/>
            <w:bottom w:val="none" w:sz="0" w:space="0" w:color="auto"/>
            <w:right w:val="none" w:sz="0" w:space="0" w:color="auto"/>
          </w:divBdr>
        </w:div>
        <w:div w:id="35591413">
          <w:marLeft w:val="58"/>
          <w:marRight w:val="58"/>
          <w:marTop w:val="58"/>
          <w:marBottom w:val="58"/>
          <w:divBdr>
            <w:top w:val="none" w:sz="0" w:space="0" w:color="auto"/>
            <w:left w:val="none" w:sz="0" w:space="0" w:color="auto"/>
            <w:bottom w:val="none" w:sz="0" w:space="0" w:color="auto"/>
            <w:right w:val="none" w:sz="0" w:space="0" w:color="auto"/>
          </w:divBdr>
        </w:div>
        <w:div w:id="423454128">
          <w:marLeft w:val="58"/>
          <w:marRight w:val="58"/>
          <w:marTop w:val="58"/>
          <w:marBottom w:val="58"/>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7</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TG-PC-1</dc:creator>
  <cp:lastModifiedBy>TG-PC-1</cp:lastModifiedBy>
  <cp:revision>2</cp:revision>
  <dcterms:created xsi:type="dcterms:W3CDTF">2019-09-07T05:07:00Z</dcterms:created>
  <dcterms:modified xsi:type="dcterms:W3CDTF">2019-09-08T16:34:00Z</dcterms:modified>
</cp:coreProperties>
</file>